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BE1B7" w14:textId="62476CBC" w:rsidR="000352C5" w:rsidRPr="00AA51E2" w:rsidDel="00CA0AD2" w:rsidRDefault="000352C5" w:rsidP="000352C5">
      <w:pPr>
        <w:rPr>
          <w:del w:id="0" w:author="Dimitrios Peroulis" w:date="2016-09-19T23:17:00Z"/>
          <w:b/>
          <w:sz w:val="44"/>
          <w:szCs w:val="44"/>
        </w:rPr>
      </w:pPr>
    </w:p>
    <w:p w14:paraId="60CEEC64" w14:textId="77777777" w:rsidR="000352C5" w:rsidRDefault="000352C5" w:rsidP="000352C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ECE 20100 – </w:t>
      </w:r>
      <w:r w:rsidR="00DF6817">
        <w:rPr>
          <w:b/>
          <w:sz w:val="44"/>
          <w:szCs w:val="44"/>
        </w:rPr>
        <w:t>Fall</w:t>
      </w:r>
      <w:r>
        <w:rPr>
          <w:b/>
          <w:sz w:val="44"/>
          <w:szCs w:val="44"/>
        </w:rPr>
        <w:t xml:space="preserve"> 201</w:t>
      </w:r>
      <w:r w:rsidR="00A82296">
        <w:rPr>
          <w:b/>
          <w:sz w:val="44"/>
          <w:szCs w:val="44"/>
        </w:rPr>
        <w:t>6</w:t>
      </w:r>
    </w:p>
    <w:p w14:paraId="7D4F9A08" w14:textId="77777777" w:rsidR="000352C5" w:rsidRDefault="000352C5" w:rsidP="000352C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Exam #</w:t>
      </w:r>
      <w:r w:rsidR="00DF6817">
        <w:rPr>
          <w:b/>
          <w:sz w:val="44"/>
          <w:szCs w:val="44"/>
        </w:rPr>
        <w:t>1</w:t>
      </w:r>
    </w:p>
    <w:p w14:paraId="71D51FB6" w14:textId="77777777" w:rsidR="000352C5" w:rsidRDefault="000352C5" w:rsidP="000352C5">
      <w:pPr>
        <w:jc w:val="center"/>
      </w:pPr>
    </w:p>
    <w:p w14:paraId="182E7E3C" w14:textId="77777777" w:rsidR="000352C5" w:rsidRDefault="00DF6817" w:rsidP="000352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September</w:t>
      </w:r>
      <w:r w:rsidR="000352C5">
        <w:rPr>
          <w:b/>
          <w:sz w:val="36"/>
          <w:szCs w:val="36"/>
        </w:rPr>
        <w:t xml:space="preserve"> 2</w:t>
      </w:r>
      <w:r w:rsidR="00A82296">
        <w:rPr>
          <w:b/>
          <w:sz w:val="36"/>
          <w:szCs w:val="36"/>
        </w:rPr>
        <w:t>2</w:t>
      </w:r>
      <w:r w:rsidR="000352C5">
        <w:rPr>
          <w:b/>
          <w:sz w:val="36"/>
          <w:szCs w:val="36"/>
        </w:rPr>
        <w:t>, 201</w:t>
      </w:r>
      <w:r w:rsidR="00A82296">
        <w:rPr>
          <w:b/>
          <w:sz w:val="36"/>
          <w:szCs w:val="36"/>
        </w:rPr>
        <w:t>6</w:t>
      </w:r>
    </w:p>
    <w:p w14:paraId="4AAD73AD" w14:textId="77777777" w:rsidR="000352C5" w:rsidRDefault="000352C5" w:rsidP="000352C5">
      <w:pPr>
        <w:ind w:left="360"/>
        <w:jc w:val="center"/>
        <w:rPr>
          <w:sz w:val="28"/>
          <w:szCs w:val="28"/>
        </w:rPr>
      </w:pPr>
    </w:p>
    <w:p w14:paraId="7B3B904E" w14:textId="77777777" w:rsidR="000352C5" w:rsidRDefault="000352C5" w:rsidP="000352C5">
      <w:pPr>
        <w:jc w:val="center"/>
        <w:rPr>
          <w:b/>
          <w:sz w:val="36"/>
          <w:szCs w:val="44"/>
        </w:rPr>
      </w:pPr>
      <w:r w:rsidRPr="005E0E5B">
        <w:rPr>
          <w:b/>
          <w:sz w:val="36"/>
          <w:szCs w:val="44"/>
        </w:rPr>
        <w:t>Section</w:t>
      </w:r>
      <w:r w:rsidR="008C0E5A">
        <w:rPr>
          <w:b/>
          <w:sz w:val="36"/>
          <w:szCs w:val="44"/>
        </w:rPr>
        <w:t>s</w:t>
      </w:r>
      <w:r w:rsidRPr="005E0E5B">
        <w:rPr>
          <w:b/>
          <w:sz w:val="36"/>
          <w:szCs w:val="44"/>
        </w:rPr>
        <w:t xml:space="preserve"> </w:t>
      </w:r>
      <w:r>
        <w:rPr>
          <w:b/>
          <w:sz w:val="36"/>
          <w:szCs w:val="44"/>
        </w:rPr>
        <w:t>(</w:t>
      </w:r>
      <w:r w:rsidR="008C0E5A">
        <w:rPr>
          <w:b/>
          <w:sz w:val="36"/>
          <w:szCs w:val="44"/>
        </w:rPr>
        <w:t>include on scantron</w:t>
      </w:r>
      <w:r>
        <w:rPr>
          <w:b/>
          <w:sz w:val="36"/>
          <w:szCs w:val="44"/>
        </w:rPr>
        <w:t>)</w:t>
      </w:r>
    </w:p>
    <w:p w14:paraId="371C0615" w14:textId="77777777" w:rsidR="000352C5" w:rsidRDefault="000352C5" w:rsidP="000352C5">
      <w:pPr>
        <w:jc w:val="center"/>
        <w:rPr>
          <w:sz w:val="28"/>
          <w:szCs w:val="44"/>
        </w:rPr>
      </w:pPr>
    </w:p>
    <w:p w14:paraId="4922364F" w14:textId="77777777" w:rsidR="000352C5" w:rsidRPr="00694DD3" w:rsidRDefault="008C0E5A" w:rsidP="000352C5">
      <w:pPr>
        <w:jc w:val="center"/>
        <w:rPr>
          <w:sz w:val="28"/>
          <w:szCs w:val="44"/>
          <w:lang w:val="es-ES"/>
        </w:rPr>
      </w:pPr>
      <w:r w:rsidRPr="00694DD3">
        <w:rPr>
          <w:sz w:val="28"/>
          <w:szCs w:val="44"/>
          <w:lang w:val="es-ES"/>
        </w:rPr>
        <w:t>Hosseini</w:t>
      </w:r>
      <w:r w:rsidR="000352C5" w:rsidRPr="00694DD3">
        <w:rPr>
          <w:sz w:val="28"/>
          <w:szCs w:val="44"/>
          <w:lang w:val="es-ES"/>
        </w:rPr>
        <w:t xml:space="preserve"> (</w:t>
      </w:r>
      <w:r w:rsidRPr="00694DD3">
        <w:rPr>
          <w:sz w:val="28"/>
          <w:szCs w:val="44"/>
          <w:lang w:val="es-ES"/>
        </w:rPr>
        <w:t>9</w:t>
      </w:r>
      <w:r w:rsidR="000352C5" w:rsidRPr="00694DD3">
        <w:rPr>
          <w:sz w:val="28"/>
          <w:szCs w:val="44"/>
          <w:lang w:val="es-ES"/>
        </w:rPr>
        <w:t>:30) – 000</w:t>
      </w:r>
      <w:r w:rsidR="00A11893" w:rsidRPr="00694DD3">
        <w:rPr>
          <w:sz w:val="28"/>
          <w:szCs w:val="44"/>
          <w:lang w:val="es-ES"/>
        </w:rPr>
        <w:t>2</w:t>
      </w:r>
      <w:r w:rsidR="000352C5" w:rsidRPr="00694DD3">
        <w:rPr>
          <w:sz w:val="28"/>
          <w:szCs w:val="44"/>
          <w:lang w:val="es-ES"/>
        </w:rPr>
        <w:tab/>
      </w:r>
      <w:r w:rsidRPr="00694DD3">
        <w:rPr>
          <w:sz w:val="28"/>
          <w:szCs w:val="44"/>
          <w:lang w:val="es-ES"/>
        </w:rPr>
        <w:t>Peleato-Inarrea</w:t>
      </w:r>
      <w:r w:rsidR="000352C5" w:rsidRPr="00694DD3">
        <w:rPr>
          <w:sz w:val="28"/>
          <w:szCs w:val="44"/>
          <w:lang w:val="es-ES"/>
        </w:rPr>
        <w:t xml:space="preserve"> (</w:t>
      </w:r>
      <w:r w:rsidRPr="00694DD3">
        <w:rPr>
          <w:sz w:val="28"/>
          <w:szCs w:val="44"/>
          <w:lang w:val="es-ES"/>
        </w:rPr>
        <w:t>3</w:t>
      </w:r>
      <w:r w:rsidR="000352C5" w:rsidRPr="00694DD3">
        <w:rPr>
          <w:sz w:val="28"/>
          <w:szCs w:val="44"/>
          <w:lang w:val="es-ES"/>
        </w:rPr>
        <w:t>:30) – 000</w:t>
      </w:r>
      <w:r w:rsidR="00A11893" w:rsidRPr="00694DD3">
        <w:rPr>
          <w:sz w:val="28"/>
          <w:szCs w:val="44"/>
          <w:lang w:val="es-ES"/>
        </w:rPr>
        <w:t>4</w:t>
      </w:r>
      <w:r w:rsidR="000352C5" w:rsidRPr="00694DD3">
        <w:rPr>
          <w:sz w:val="28"/>
          <w:szCs w:val="44"/>
          <w:lang w:val="es-ES"/>
        </w:rPr>
        <w:tab/>
      </w:r>
      <w:r w:rsidRPr="00694DD3">
        <w:rPr>
          <w:sz w:val="28"/>
          <w:szCs w:val="44"/>
          <w:lang w:val="es-ES"/>
        </w:rPr>
        <w:t>Michelusi</w:t>
      </w:r>
      <w:r w:rsidR="000352C5" w:rsidRPr="00694DD3">
        <w:rPr>
          <w:sz w:val="28"/>
          <w:szCs w:val="44"/>
          <w:lang w:val="es-ES"/>
        </w:rPr>
        <w:t xml:space="preserve"> (</w:t>
      </w:r>
      <w:r w:rsidR="00A11893" w:rsidRPr="00694DD3">
        <w:rPr>
          <w:sz w:val="28"/>
          <w:szCs w:val="44"/>
          <w:lang w:val="es-ES"/>
        </w:rPr>
        <w:t>1</w:t>
      </w:r>
      <w:r w:rsidR="000352C5" w:rsidRPr="00694DD3">
        <w:rPr>
          <w:sz w:val="28"/>
          <w:szCs w:val="44"/>
          <w:lang w:val="es-ES"/>
        </w:rPr>
        <w:t>:30) – 000</w:t>
      </w:r>
      <w:r w:rsidR="00A11893" w:rsidRPr="00694DD3">
        <w:rPr>
          <w:sz w:val="28"/>
          <w:szCs w:val="44"/>
          <w:lang w:val="es-ES"/>
        </w:rPr>
        <w:t>5</w:t>
      </w:r>
    </w:p>
    <w:p w14:paraId="408A5701" w14:textId="77777777" w:rsidR="000352C5" w:rsidRPr="00694DD3" w:rsidRDefault="000352C5" w:rsidP="000352C5">
      <w:pPr>
        <w:jc w:val="center"/>
        <w:rPr>
          <w:sz w:val="28"/>
          <w:szCs w:val="44"/>
          <w:lang w:val="es-ES"/>
        </w:rPr>
      </w:pPr>
    </w:p>
    <w:p w14:paraId="1638A732" w14:textId="77777777" w:rsidR="00B34A25" w:rsidRPr="00694DD3" w:rsidRDefault="00B34A25" w:rsidP="00B34A25">
      <w:pPr>
        <w:jc w:val="center"/>
        <w:rPr>
          <w:sz w:val="28"/>
          <w:szCs w:val="44"/>
          <w:lang w:val="es-ES"/>
        </w:rPr>
      </w:pPr>
      <w:r w:rsidRPr="00694DD3">
        <w:rPr>
          <w:sz w:val="28"/>
          <w:szCs w:val="44"/>
          <w:lang w:val="es-ES"/>
        </w:rPr>
        <w:t>Qi (10:30) – 0011</w:t>
      </w:r>
      <w:r w:rsidRPr="00694DD3">
        <w:rPr>
          <w:sz w:val="28"/>
          <w:szCs w:val="44"/>
          <w:lang w:val="es-ES"/>
        </w:rPr>
        <w:tab/>
      </w:r>
      <w:r w:rsidRPr="00694DD3">
        <w:rPr>
          <w:sz w:val="28"/>
          <w:szCs w:val="44"/>
          <w:lang w:val="es-ES"/>
        </w:rPr>
        <w:tab/>
        <w:t xml:space="preserve">Cui (8:30) – 0012 </w:t>
      </w:r>
      <w:r w:rsidRPr="00694DD3">
        <w:rPr>
          <w:sz w:val="28"/>
          <w:szCs w:val="44"/>
          <w:lang w:val="es-ES"/>
        </w:rPr>
        <w:tab/>
      </w:r>
      <w:r w:rsidRPr="00694DD3">
        <w:rPr>
          <w:sz w:val="28"/>
          <w:szCs w:val="44"/>
          <w:lang w:val="es-ES"/>
        </w:rPr>
        <w:tab/>
      </w:r>
    </w:p>
    <w:p w14:paraId="1672D6E0" w14:textId="77777777" w:rsidR="00B34A25" w:rsidRPr="00694DD3" w:rsidRDefault="00B34A25" w:rsidP="000352C5">
      <w:pPr>
        <w:jc w:val="center"/>
        <w:rPr>
          <w:sz w:val="28"/>
          <w:szCs w:val="44"/>
          <w:lang w:val="es-ES"/>
        </w:rPr>
      </w:pPr>
    </w:p>
    <w:p w14:paraId="4EA9FB35" w14:textId="77777777" w:rsidR="000352C5" w:rsidRPr="001F7339" w:rsidRDefault="00B34A25" w:rsidP="000352C5">
      <w:pPr>
        <w:jc w:val="center"/>
        <w:rPr>
          <w:sz w:val="28"/>
          <w:szCs w:val="44"/>
        </w:rPr>
      </w:pPr>
      <w:r>
        <w:rPr>
          <w:sz w:val="28"/>
          <w:szCs w:val="44"/>
        </w:rPr>
        <w:t>Peroulis</w:t>
      </w:r>
      <w:r w:rsidR="00A11893">
        <w:rPr>
          <w:sz w:val="28"/>
          <w:szCs w:val="44"/>
        </w:rPr>
        <w:t xml:space="preserve"> (</w:t>
      </w:r>
      <w:r>
        <w:rPr>
          <w:sz w:val="28"/>
          <w:szCs w:val="44"/>
        </w:rPr>
        <w:t>11</w:t>
      </w:r>
      <w:r w:rsidR="00A11893">
        <w:rPr>
          <w:sz w:val="28"/>
          <w:szCs w:val="44"/>
        </w:rPr>
        <w:t>:30) – 001</w:t>
      </w:r>
      <w:r>
        <w:rPr>
          <w:sz w:val="28"/>
          <w:szCs w:val="44"/>
        </w:rPr>
        <w:t>3</w:t>
      </w:r>
      <w:r w:rsidR="00A11893">
        <w:rPr>
          <w:sz w:val="28"/>
          <w:szCs w:val="44"/>
        </w:rPr>
        <w:tab/>
      </w:r>
      <w:r w:rsidR="00A11893">
        <w:rPr>
          <w:sz w:val="28"/>
          <w:szCs w:val="44"/>
        </w:rPr>
        <w:tab/>
      </w:r>
      <w:r>
        <w:rPr>
          <w:sz w:val="28"/>
          <w:szCs w:val="44"/>
        </w:rPr>
        <w:t>Kildishev</w:t>
      </w:r>
      <w:r w:rsidR="00A11893">
        <w:rPr>
          <w:sz w:val="28"/>
          <w:szCs w:val="44"/>
        </w:rPr>
        <w:t xml:space="preserve"> </w:t>
      </w:r>
      <w:r w:rsidR="000352C5">
        <w:rPr>
          <w:sz w:val="28"/>
          <w:szCs w:val="44"/>
        </w:rPr>
        <w:t>(1:30) – 00</w:t>
      </w:r>
      <w:r w:rsidR="00A11893">
        <w:rPr>
          <w:sz w:val="28"/>
          <w:szCs w:val="44"/>
        </w:rPr>
        <w:t>1</w:t>
      </w:r>
      <w:r>
        <w:rPr>
          <w:sz w:val="28"/>
          <w:szCs w:val="44"/>
        </w:rPr>
        <w:t>4</w:t>
      </w:r>
      <w:r w:rsidR="000352C5">
        <w:rPr>
          <w:sz w:val="28"/>
          <w:szCs w:val="44"/>
        </w:rPr>
        <w:t xml:space="preserve"> </w:t>
      </w:r>
      <w:r w:rsidR="000352C5">
        <w:rPr>
          <w:sz w:val="28"/>
          <w:szCs w:val="44"/>
        </w:rPr>
        <w:tab/>
      </w:r>
      <w:r w:rsidR="000352C5">
        <w:rPr>
          <w:sz w:val="28"/>
          <w:szCs w:val="44"/>
        </w:rPr>
        <w:tab/>
      </w:r>
    </w:p>
    <w:p w14:paraId="6A17040E" w14:textId="77777777" w:rsidR="000352C5" w:rsidRDefault="000352C5" w:rsidP="000352C5">
      <w:pPr>
        <w:ind w:left="360"/>
        <w:jc w:val="center"/>
        <w:rPr>
          <w:sz w:val="28"/>
          <w:szCs w:val="28"/>
        </w:rPr>
      </w:pPr>
    </w:p>
    <w:p w14:paraId="10038B32" w14:textId="77777777" w:rsidR="000352C5" w:rsidRDefault="000352C5" w:rsidP="000352C5">
      <w:pPr>
        <w:ind w:left="360"/>
        <w:jc w:val="center"/>
        <w:rPr>
          <w:sz w:val="28"/>
          <w:szCs w:val="28"/>
        </w:rPr>
      </w:pPr>
    </w:p>
    <w:p w14:paraId="72FFA52C" w14:textId="77777777" w:rsidR="000352C5" w:rsidRPr="005E0E5B" w:rsidRDefault="000352C5" w:rsidP="000352C5">
      <w:pPr>
        <w:ind w:left="360"/>
        <w:jc w:val="center"/>
        <w:rPr>
          <w:sz w:val="32"/>
          <w:szCs w:val="28"/>
        </w:rPr>
      </w:pPr>
      <w:r w:rsidRPr="005E0E5B">
        <w:rPr>
          <w:sz w:val="32"/>
          <w:szCs w:val="28"/>
        </w:rPr>
        <w:t>Name ____________________________</w:t>
      </w:r>
      <w:r w:rsidRPr="005E0E5B">
        <w:rPr>
          <w:sz w:val="32"/>
          <w:szCs w:val="28"/>
        </w:rPr>
        <w:tab/>
      </w:r>
      <w:r w:rsidRPr="005E0E5B">
        <w:rPr>
          <w:sz w:val="32"/>
          <w:szCs w:val="28"/>
        </w:rPr>
        <w:tab/>
      </w:r>
      <w:r>
        <w:rPr>
          <w:sz w:val="32"/>
          <w:szCs w:val="28"/>
        </w:rPr>
        <w:t>PUID___</w:t>
      </w:r>
      <w:r w:rsidRPr="005E0E5B">
        <w:rPr>
          <w:sz w:val="32"/>
          <w:szCs w:val="28"/>
        </w:rPr>
        <w:t>_________</w:t>
      </w:r>
    </w:p>
    <w:p w14:paraId="54708909" w14:textId="77777777" w:rsidR="000352C5" w:rsidRDefault="000352C5" w:rsidP="000352C5">
      <w:pPr>
        <w:ind w:left="360"/>
        <w:jc w:val="center"/>
        <w:rPr>
          <w:sz w:val="28"/>
          <w:szCs w:val="28"/>
        </w:rPr>
      </w:pPr>
    </w:p>
    <w:p w14:paraId="06B03E35" w14:textId="77777777" w:rsidR="00CA0AD2" w:rsidRDefault="00CA0AD2" w:rsidP="000352C5">
      <w:pPr>
        <w:ind w:left="360"/>
        <w:jc w:val="center"/>
        <w:rPr>
          <w:sz w:val="28"/>
          <w:szCs w:val="28"/>
        </w:rPr>
      </w:pPr>
    </w:p>
    <w:p w14:paraId="7C460871" w14:textId="77777777" w:rsidR="000352C5" w:rsidRPr="00F71242" w:rsidRDefault="000352C5" w:rsidP="000352C5">
      <w:pPr>
        <w:jc w:val="both"/>
        <w:rPr>
          <w:b/>
          <w:i/>
          <w:sz w:val="28"/>
          <w:szCs w:val="28"/>
          <w:u w:val="single"/>
        </w:rPr>
      </w:pPr>
      <w:r w:rsidRPr="00F71242">
        <w:rPr>
          <w:b/>
          <w:i/>
          <w:sz w:val="28"/>
          <w:szCs w:val="28"/>
          <w:u w:val="single"/>
        </w:rPr>
        <w:t>Instructions</w:t>
      </w:r>
    </w:p>
    <w:p w14:paraId="25BEBFA7" w14:textId="77777777" w:rsidR="000352C5" w:rsidRDefault="000352C5" w:rsidP="000352C5">
      <w:pPr>
        <w:ind w:left="360"/>
        <w:jc w:val="both"/>
        <w:rPr>
          <w:sz w:val="22"/>
          <w:szCs w:val="22"/>
        </w:rPr>
      </w:pPr>
    </w:p>
    <w:p w14:paraId="21CB3306" w14:textId="77777777" w:rsidR="000352C5" w:rsidRPr="00126AAD" w:rsidRDefault="000352C5" w:rsidP="000352C5">
      <w:pPr>
        <w:numPr>
          <w:ilvl w:val="0"/>
          <w:numId w:val="1"/>
        </w:numPr>
        <w:tabs>
          <w:tab w:val="num" w:pos="360"/>
        </w:tabs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DO NOT START UNTIL TOLD TO DO SO.</w:t>
      </w:r>
    </w:p>
    <w:p w14:paraId="0B71405B" w14:textId="77777777" w:rsidR="000352C5" w:rsidRPr="00126AAD" w:rsidRDefault="000352C5" w:rsidP="000352C5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your name, section, professor, and student ID# on your </w:t>
      </w:r>
      <w:r w:rsidRPr="005E0E5B">
        <w:rPr>
          <w:b/>
          <w:sz w:val="22"/>
          <w:szCs w:val="22"/>
        </w:rPr>
        <w:t>Scantron</w:t>
      </w:r>
      <w:r>
        <w:rPr>
          <w:sz w:val="22"/>
          <w:szCs w:val="22"/>
        </w:rPr>
        <w:t xml:space="preserve"> sheet. We may check PUIDs.</w:t>
      </w:r>
    </w:p>
    <w:p w14:paraId="12BE8800" w14:textId="77777777" w:rsidR="000352C5" w:rsidRPr="00126AAD" w:rsidRDefault="000352C5" w:rsidP="000352C5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is a CLOSED BOOKS and CLOSED NOTES exam. </w:t>
      </w:r>
    </w:p>
    <w:p w14:paraId="32743088" w14:textId="77777777" w:rsidR="000352C5" w:rsidRPr="00126AAD" w:rsidRDefault="000352C5" w:rsidP="000352C5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The use of a TI-30X IIS calculator</w:t>
      </w:r>
      <w:r w:rsidRPr="00895638">
        <w:rPr>
          <w:sz w:val="22"/>
          <w:szCs w:val="22"/>
        </w:rPr>
        <w:t xml:space="preserve"> is allowed, but not necessary.</w:t>
      </w:r>
    </w:p>
    <w:p w14:paraId="2E76A4A7" w14:textId="77777777" w:rsidR="000352C5" w:rsidRPr="00126AAD" w:rsidRDefault="000352C5" w:rsidP="000352C5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If extra paper is needed, use the back of test pages.</w:t>
      </w:r>
    </w:p>
    <w:p w14:paraId="18976CF1" w14:textId="601E44B9" w:rsidR="000352C5" w:rsidRPr="00126AAD" w:rsidRDefault="000352C5" w:rsidP="000352C5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Cheating will not be tolerated</w:t>
      </w:r>
      <w:r w:rsidR="00CA0AD2">
        <w:rPr>
          <w:sz w:val="22"/>
          <w:szCs w:val="22"/>
        </w:rPr>
        <w:t xml:space="preserve"> and will be dealt with according to the policy in your section</w:t>
      </w:r>
      <w:r>
        <w:rPr>
          <w:sz w:val="22"/>
          <w:szCs w:val="22"/>
        </w:rPr>
        <w:t xml:space="preserve">. In particular, </w:t>
      </w:r>
      <w:r w:rsidRPr="001C5AFA">
        <w:rPr>
          <w:b/>
          <w:sz w:val="22"/>
          <w:szCs w:val="22"/>
        </w:rPr>
        <w:t>continu</w:t>
      </w:r>
      <w:r>
        <w:rPr>
          <w:b/>
          <w:sz w:val="22"/>
          <w:szCs w:val="22"/>
        </w:rPr>
        <w:t>ing</w:t>
      </w:r>
      <w:r w:rsidRPr="001C5AF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to </w:t>
      </w:r>
      <w:r w:rsidRPr="001C5AFA">
        <w:rPr>
          <w:b/>
          <w:sz w:val="22"/>
          <w:szCs w:val="22"/>
        </w:rPr>
        <w:t>writ</w:t>
      </w:r>
      <w:r>
        <w:rPr>
          <w:b/>
          <w:sz w:val="22"/>
          <w:szCs w:val="22"/>
        </w:rPr>
        <w:t>e</w:t>
      </w:r>
      <w:r w:rsidRPr="001C5AFA">
        <w:rPr>
          <w:b/>
          <w:sz w:val="22"/>
          <w:szCs w:val="22"/>
        </w:rPr>
        <w:t xml:space="preserve"> after </w:t>
      </w:r>
      <w:r>
        <w:rPr>
          <w:b/>
          <w:sz w:val="22"/>
          <w:szCs w:val="22"/>
        </w:rPr>
        <w:t xml:space="preserve">the </w:t>
      </w:r>
      <w:r w:rsidRPr="001C5AFA">
        <w:rPr>
          <w:b/>
          <w:sz w:val="22"/>
          <w:szCs w:val="22"/>
        </w:rPr>
        <w:t>exam time is up is regarded as cheating</w:t>
      </w:r>
      <w:r w:rsidRPr="001C5AFA">
        <w:rPr>
          <w:sz w:val="22"/>
          <w:szCs w:val="22"/>
        </w:rPr>
        <w:t>.</w:t>
      </w:r>
    </w:p>
    <w:p w14:paraId="043B1DF7" w14:textId="77777777" w:rsidR="000352C5" w:rsidRPr="00126AAD" w:rsidRDefault="000352C5" w:rsidP="000352C5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If you cannot solve a question, be sure to look at the other ones, and come back to it if time permits.</w:t>
      </w:r>
    </w:p>
    <w:p w14:paraId="6AF939FC" w14:textId="77777777" w:rsidR="008175C4" w:rsidRDefault="008175C4" w:rsidP="008175C4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All of the problems</w:t>
      </w:r>
      <w:r>
        <w:rPr>
          <w:sz w:val="22"/>
          <w:szCs w:val="22"/>
        </w:rPr>
        <w:t xml:space="preserve"> on Exam #1 provide evidence for satisfaction of this ECE 20100 Learning Objective:</w:t>
      </w:r>
    </w:p>
    <w:p w14:paraId="76326DA8" w14:textId="77777777" w:rsidR="008175C4" w:rsidRDefault="008175C4" w:rsidP="008175C4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i) An ability to analyze linear resistive circuits.</w:t>
      </w:r>
    </w:p>
    <w:p w14:paraId="7D28C3BF" w14:textId="6735F832" w:rsidR="000352C5" w:rsidRDefault="000352C5" w:rsidP="00370D3D">
      <w:pPr>
        <w:spacing w:after="120"/>
        <w:ind w:left="360"/>
        <w:jc w:val="both"/>
        <w:rPr>
          <w:b/>
        </w:rPr>
      </w:pPr>
      <w:r w:rsidRPr="00F227B1">
        <w:rPr>
          <w:sz w:val="22"/>
          <w:szCs w:val="22"/>
        </w:rPr>
        <w:t>The minimum score needed to satisfy this objective will be posted on Blackboard after the exam has been graded.</w:t>
      </w:r>
      <w:r>
        <w:rPr>
          <w:sz w:val="22"/>
          <w:szCs w:val="22"/>
        </w:rPr>
        <w:t xml:space="preserve"> Remediation options will be posted in Blackboard if you fail to satisfy any of the course outcomes.</w:t>
      </w:r>
    </w:p>
    <w:p w14:paraId="0E301F85" w14:textId="77777777" w:rsidR="00370D3D" w:rsidRDefault="00370D3D" w:rsidP="00240A07">
      <w:pPr>
        <w:spacing w:after="160" w:line="256" w:lineRule="auto"/>
        <w:rPr>
          <w:b/>
        </w:rPr>
      </w:pPr>
    </w:p>
    <w:p w14:paraId="64C130F1" w14:textId="77777777" w:rsidR="00370D3D" w:rsidRDefault="00370D3D">
      <w:pPr>
        <w:rPr>
          <w:b/>
        </w:rPr>
      </w:pPr>
      <w:r>
        <w:rPr>
          <w:b/>
        </w:rPr>
        <w:br w:type="page"/>
      </w:r>
    </w:p>
    <w:p w14:paraId="5C16F7EA" w14:textId="5B65E883" w:rsidR="00240A07" w:rsidRDefault="00240A07" w:rsidP="00240A07">
      <w:pPr>
        <w:spacing w:after="160" w:line="256" w:lineRule="auto"/>
        <w:rPr>
          <w:rFonts w:ascii="Calibri" w:eastAsia="Calibri" w:hAnsi="Calibri"/>
          <w:sz w:val="22"/>
          <w:szCs w:val="22"/>
        </w:rPr>
      </w:pPr>
      <w:r>
        <w:rPr>
          <w:b/>
        </w:rPr>
        <w:lastRenderedPageBreak/>
        <w:t xml:space="preserve">Question 1 </w:t>
      </w:r>
      <w:bookmarkStart w:id="1" w:name="_GoBack"/>
      <w:bookmarkEnd w:id="1"/>
    </w:p>
    <w:p w14:paraId="7831AA31" w14:textId="77777777" w:rsidR="00240A07" w:rsidRPr="00240A07" w:rsidRDefault="00240A07" w:rsidP="00240A07">
      <w:pPr>
        <w:spacing w:after="160" w:line="256" w:lineRule="auto"/>
        <w:rPr>
          <w:rFonts w:eastAsia="Calibri"/>
        </w:rPr>
      </w:pPr>
      <w:r w:rsidRPr="00240A07">
        <w:rPr>
          <w:rFonts w:eastAsia="Calibri"/>
        </w:rPr>
        <w:t>What is the power consumed by the resistor below?</w:t>
      </w:r>
    </w:p>
    <w:p w14:paraId="245B1702" w14:textId="77777777" w:rsidR="00240A07" w:rsidRPr="00240A07" w:rsidRDefault="005F7598" w:rsidP="00240A07">
      <w:pPr>
        <w:spacing w:after="160" w:line="25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5011A578" wp14:editId="5005DEA2">
            <wp:extent cx="2855595" cy="1889125"/>
            <wp:effectExtent l="0" t="0" r="1905" b="0"/>
            <wp:docPr id="2048" name="Picture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3AD83A" wp14:editId="4885E7B6">
                <wp:simplePos x="0" y="0"/>
                <wp:positionH relativeFrom="column">
                  <wp:posOffset>-762000</wp:posOffset>
                </wp:positionH>
                <wp:positionV relativeFrom="paragraph">
                  <wp:posOffset>-1540510</wp:posOffset>
                </wp:positionV>
                <wp:extent cx="2381660" cy="200025"/>
                <wp:effectExtent l="0" t="0" r="0" b="0"/>
                <wp:wrapNone/>
                <wp:docPr id="2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81660" cy="200025"/>
                          <a:chOff x="0" y="0"/>
                          <a:chExt cx="1848" cy="126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935" y="0"/>
                            <a:ext cx="518" cy="0"/>
                            <a:chOff x="936" y="0"/>
                            <a:chExt cx="1036" cy="0"/>
                          </a:xfrm>
                        </wpg:grpSpPr>
                        <wps:wsp>
                          <wps:cNvPr id="4" name="Line 21"/>
                          <wps:cNvCnPr/>
                          <wps:spPr bwMode="auto">
                            <a:xfrm flipV="1">
                              <a:off x="936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2"/>
                          <wps:cNvCnPr/>
                          <wps:spPr bwMode="auto">
                            <a:xfrm>
                              <a:off x="1972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3"/>
                          <wps:cNvCnPr/>
                          <wps:spPr bwMode="auto">
                            <a:xfrm>
                              <a:off x="1176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4"/>
                          <wps:cNvCnPr/>
                          <wps:spPr bwMode="auto">
                            <a:xfrm flipV="1">
                              <a:off x="1526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5"/>
                          <wps:cNvCnPr/>
                          <wps:spPr bwMode="auto">
                            <a:xfrm>
                              <a:off x="1778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6"/>
                          <wps:cNvCnPr/>
                          <wps:spPr bwMode="auto">
                            <a:xfrm flipV="1">
                              <a:off x="1963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Line 27"/>
                        <wps:cNvCnPr/>
                        <wps:spPr bwMode="auto">
                          <a:xfrm>
                            <a:off x="1848" y="1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8"/>
                        <wps:cNvCnPr/>
                        <wps:spPr bwMode="auto">
                          <a:xfrm>
                            <a:off x="0" y="1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-60pt;margin-top:-121.3pt;width:187.55pt;height:15.75pt;z-index:251701248" coordsize="184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">
                <v:group id="Group 3" o:spid="_x0000_s1027" style="position:absolute;left:935;width:518;height:0" coordorigin="936" coordsize="10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21" o:spid="_x0000_s1028" style="position:absolute;flip:y;visibility:visible;mso-wrap-style:square" from="936,0" to="93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  <v:line id="Line 22" o:spid="_x0000_s1029" style="position:absolute;visibility:visible;mso-wrap-style:square" from="1972,0" to="197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23" o:spid="_x0000_s1030" style="position:absolute;visibility:visible;mso-wrap-style:square" from="1176,0" to="11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24" o:spid="_x0000_s1031" style="position:absolute;flip:y;visibility:visible;mso-wrap-style:square" from="1526,0" to="15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<v:line id="Line 25" o:spid="_x0000_s1032" style="position:absolute;visibility:visible;mso-wrap-style:square" from="1778,0" to="17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26" o:spid="_x0000_s1033" style="position:absolute;flip:y;visibility:visible;mso-wrap-style:square" from="1963,0" to="196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/v:group>
                <v:line id="Line 27" o:spid="_x0000_s1034" style="position:absolute;visibility:visible;mso-wrap-style:square" from="1848,114" to="1848,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28" o:spid="_x0000_s1035" style="position:absolute;visibility:visible;mso-wrap-style:square" from="0,126" to="0,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</v:group>
            </w:pict>
          </mc:Fallback>
        </mc:AlternateContent>
      </w:r>
    </w:p>
    <w:p w14:paraId="558E6F48" w14:textId="77777777" w:rsidR="00240A07" w:rsidRPr="005F7598" w:rsidRDefault="00240A07" w:rsidP="003B1A89">
      <w:pPr>
        <w:numPr>
          <w:ilvl w:val="0"/>
          <w:numId w:val="39"/>
        </w:numPr>
        <w:spacing w:after="120" w:line="360" w:lineRule="auto"/>
        <w:contextualSpacing/>
        <w:rPr>
          <w:rFonts w:eastAsia="Calibri"/>
        </w:rPr>
      </w:pPr>
      <w:r w:rsidRPr="005F7598">
        <w:rPr>
          <w:rFonts w:eastAsia="Calibri"/>
        </w:rPr>
        <w:t>4 W</w:t>
      </w:r>
    </w:p>
    <w:p w14:paraId="545008E7" w14:textId="77777777" w:rsidR="00240A07" w:rsidRPr="005F7598" w:rsidRDefault="00240A07" w:rsidP="003B1A89">
      <w:pPr>
        <w:numPr>
          <w:ilvl w:val="0"/>
          <w:numId w:val="39"/>
        </w:numPr>
        <w:spacing w:after="120" w:line="360" w:lineRule="auto"/>
        <w:contextualSpacing/>
        <w:rPr>
          <w:rFonts w:eastAsia="Calibri"/>
        </w:rPr>
      </w:pPr>
      <w:r w:rsidRPr="005F7598">
        <w:rPr>
          <w:rFonts w:eastAsia="Calibri"/>
        </w:rPr>
        <w:t>12 W</w:t>
      </w:r>
    </w:p>
    <w:p w14:paraId="1D726767" w14:textId="77777777" w:rsidR="00240A07" w:rsidRPr="005F7598" w:rsidRDefault="00240A07" w:rsidP="003B1A89">
      <w:pPr>
        <w:numPr>
          <w:ilvl w:val="0"/>
          <w:numId w:val="39"/>
        </w:numPr>
        <w:spacing w:after="120" w:line="360" w:lineRule="auto"/>
        <w:contextualSpacing/>
        <w:rPr>
          <w:rFonts w:eastAsia="Calibri"/>
          <w:highlight w:val="yellow"/>
        </w:rPr>
      </w:pPr>
      <w:r w:rsidRPr="005F7598">
        <w:rPr>
          <w:rFonts w:eastAsia="Calibri"/>
          <w:highlight w:val="yellow"/>
        </w:rPr>
        <w:t>16 W</w:t>
      </w:r>
    </w:p>
    <w:p w14:paraId="48F599F5" w14:textId="77777777" w:rsidR="00240A07" w:rsidRPr="005F7598" w:rsidRDefault="00240A07" w:rsidP="003B1A89">
      <w:pPr>
        <w:numPr>
          <w:ilvl w:val="0"/>
          <w:numId w:val="39"/>
        </w:numPr>
        <w:spacing w:after="120" w:line="360" w:lineRule="auto"/>
        <w:contextualSpacing/>
        <w:rPr>
          <w:rFonts w:eastAsia="Calibri"/>
        </w:rPr>
      </w:pPr>
      <w:r w:rsidRPr="005F7598">
        <w:rPr>
          <w:rFonts w:eastAsia="Calibri"/>
        </w:rPr>
        <w:t>0 W</w:t>
      </w:r>
    </w:p>
    <w:p w14:paraId="1120270C" w14:textId="77777777" w:rsidR="00240A07" w:rsidRPr="005F7598" w:rsidRDefault="00240A07" w:rsidP="003B1A89">
      <w:pPr>
        <w:numPr>
          <w:ilvl w:val="0"/>
          <w:numId w:val="39"/>
        </w:numPr>
        <w:spacing w:after="120" w:line="360" w:lineRule="auto"/>
        <w:contextualSpacing/>
        <w:rPr>
          <w:rFonts w:eastAsia="Calibri"/>
        </w:rPr>
      </w:pPr>
      <w:r w:rsidRPr="005F7598">
        <w:rPr>
          <w:rFonts w:eastAsia="Calibri"/>
        </w:rPr>
        <w:t>– 4 W</w:t>
      </w:r>
    </w:p>
    <w:p w14:paraId="19869F13" w14:textId="77777777" w:rsidR="00240A07" w:rsidRPr="005F7598" w:rsidRDefault="00240A07" w:rsidP="003B1A89">
      <w:pPr>
        <w:numPr>
          <w:ilvl w:val="0"/>
          <w:numId w:val="39"/>
        </w:numPr>
        <w:spacing w:after="120" w:line="360" w:lineRule="auto"/>
        <w:contextualSpacing/>
        <w:rPr>
          <w:rFonts w:eastAsia="Calibri"/>
        </w:rPr>
      </w:pPr>
      <w:r w:rsidRPr="005F7598">
        <w:rPr>
          <w:rFonts w:eastAsia="Calibri"/>
        </w:rPr>
        <w:t>– 12 W</w:t>
      </w:r>
    </w:p>
    <w:p w14:paraId="5C9159B7" w14:textId="77777777" w:rsidR="00240A07" w:rsidRDefault="00240A07" w:rsidP="003B1A89">
      <w:pPr>
        <w:numPr>
          <w:ilvl w:val="0"/>
          <w:numId w:val="39"/>
        </w:numPr>
        <w:spacing w:after="120" w:line="360" w:lineRule="auto"/>
        <w:contextualSpacing/>
        <w:rPr>
          <w:rFonts w:eastAsia="Calibri"/>
        </w:rPr>
      </w:pPr>
      <w:r w:rsidRPr="005F7598">
        <w:rPr>
          <w:rFonts w:eastAsia="Calibri"/>
        </w:rPr>
        <w:t>– 16 W</w:t>
      </w:r>
    </w:p>
    <w:p w14:paraId="097A640F" w14:textId="375D3F5C" w:rsidR="00CA0AD2" w:rsidRPr="005F7598" w:rsidRDefault="00CA0AD2" w:rsidP="003B1A89">
      <w:pPr>
        <w:numPr>
          <w:ilvl w:val="0"/>
          <w:numId w:val="39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None of the above</w:t>
      </w:r>
    </w:p>
    <w:p w14:paraId="4F2BBC10" w14:textId="77777777" w:rsidR="00240A07" w:rsidRPr="005F7598" w:rsidRDefault="00240A07" w:rsidP="003B1A89">
      <w:pPr>
        <w:spacing w:after="120" w:line="360" w:lineRule="auto"/>
        <w:rPr>
          <w:rFonts w:eastAsia="Calibri"/>
        </w:rPr>
      </w:pPr>
      <w:r w:rsidRPr="005F7598">
        <w:rPr>
          <w:rFonts w:eastAsia="Calibri"/>
        </w:rPr>
        <w:br w:type="page"/>
      </w:r>
    </w:p>
    <w:p w14:paraId="5BDA91F2" w14:textId="77777777" w:rsidR="00240A07" w:rsidRPr="00240A07" w:rsidRDefault="00240A07" w:rsidP="00240A07">
      <w:pPr>
        <w:spacing w:after="160" w:line="256" w:lineRule="auto"/>
        <w:contextualSpacing/>
        <w:rPr>
          <w:rFonts w:ascii="Calibri" w:eastAsia="Calibri" w:hAnsi="Calibri"/>
          <w:sz w:val="22"/>
          <w:szCs w:val="22"/>
        </w:rPr>
      </w:pPr>
    </w:p>
    <w:p w14:paraId="6B1DCC79" w14:textId="77777777" w:rsidR="00240A07" w:rsidRDefault="00962EA6" w:rsidP="005118EB">
      <w:pPr>
        <w:ind w:left="360" w:hanging="360"/>
        <w:rPr>
          <w:b/>
          <w:szCs w:val="22"/>
        </w:rPr>
      </w:pPr>
      <w:r>
        <w:rPr>
          <w:b/>
        </w:rPr>
        <w:t xml:space="preserve">Question </w:t>
      </w:r>
      <w:r w:rsidR="00240A07">
        <w:rPr>
          <w:b/>
        </w:rPr>
        <w:t>2</w:t>
      </w:r>
      <w:bookmarkStart w:id="2" w:name="OLE_LINK2"/>
      <w:bookmarkStart w:id="3" w:name="OLE_LINK1"/>
      <w:r w:rsidR="005118EB" w:rsidRPr="005118EB">
        <w:rPr>
          <w:b/>
          <w:szCs w:val="22"/>
        </w:rPr>
        <w:t xml:space="preserve">  </w:t>
      </w:r>
    </w:p>
    <w:p w14:paraId="713A3CCF" w14:textId="77777777" w:rsidR="00240A07" w:rsidRDefault="00240A07" w:rsidP="005118EB">
      <w:pPr>
        <w:ind w:left="360" w:hanging="360"/>
        <w:rPr>
          <w:b/>
          <w:szCs w:val="22"/>
        </w:rPr>
      </w:pPr>
    </w:p>
    <w:p w14:paraId="623BBEF8" w14:textId="1E5334CB" w:rsidR="005118EB" w:rsidRPr="005118EB" w:rsidRDefault="00240A07" w:rsidP="005F7598">
      <w:pPr>
        <w:rPr>
          <w:szCs w:val="22"/>
        </w:rPr>
      </w:pPr>
      <w:r w:rsidRPr="005118EB">
        <w:rPr>
          <w:noProof/>
        </w:rPr>
        <w:drawing>
          <wp:anchor distT="0" distB="0" distL="114300" distR="114300" simplePos="0" relativeHeight="251693056" behindDoc="0" locked="0" layoutInCell="1" allowOverlap="1" wp14:anchorId="54170543" wp14:editId="1231B482">
            <wp:simplePos x="0" y="0"/>
            <wp:positionH relativeFrom="column">
              <wp:posOffset>1702435</wp:posOffset>
            </wp:positionH>
            <wp:positionV relativeFrom="paragraph">
              <wp:posOffset>448310</wp:posOffset>
            </wp:positionV>
            <wp:extent cx="3283585" cy="1704975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5CC">
        <w:rPr>
          <w:noProof/>
        </w:rPr>
        <w:t>Two p</w:t>
      </w:r>
      <w:r w:rsidR="005118EB" w:rsidRPr="005118EB">
        <w:rPr>
          <w:szCs w:val="22"/>
        </w:rPr>
        <w:t>arallel plates</w:t>
      </w:r>
      <w:r w:rsidR="00DE5B17">
        <w:rPr>
          <w:szCs w:val="22"/>
        </w:rPr>
        <w:t xml:space="preserve"> are </w:t>
      </w:r>
      <w:r w:rsidR="005118EB" w:rsidRPr="005118EB">
        <w:rPr>
          <w:szCs w:val="22"/>
        </w:rPr>
        <w:t>charged with 2 Coulombs (positive on one, negative on the other). At time t</w:t>
      </w:r>
      <w:r w:rsidR="005F7598">
        <w:rPr>
          <w:szCs w:val="22"/>
        </w:rPr>
        <w:t xml:space="preserve"> </w:t>
      </w:r>
      <w:r w:rsidR="005118EB" w:rsidRPr="005118EB">
        <w:rPr>
          <w:szCs w:val="22"/>
        </w:rPr>
        <w:t>=</w:t>
      </w:r>
      <w:r w:rsidR="005F7598">
        <w:rPr>
          <w:szCs w:val="22"/>
        </w:rPr>
        <w:t xml:space="preserve"> </w:t>
      </w:r>
      <w:r w:rsidR="005118EB" w:rsidRPr="005118EB">
        <w:rPr>
          <w:szCs w:val="22"/>
        </w:rPr>
        <w:t>0</w:t>
      </w:r>
      <w:r w:rsidR="005F7598">
        <w:rPr>
          <w:szCs w:val="22"/>
        </w:rPr>
        <w:t>,</w:t>
      </w:r>
      <w:r w:rsidR="005118EB" w:rsidRPr="005118EB">
        <w:rPr>
          <w:szCs w:val="22"/>
        </w:rPr>
        <w:t xml:space="preserve"> a resistor is connected between the plates and the charge on the positive plate decreases as follows:</w:t>
      </w:r>
    </w:p>
    <w:bookmarkEnd w:id="2"/>
    <w:bookmarkEnd w:id="3"/>
    <w:p w14:paraId="291A0DFB" w14:textId="77777777" w:rsidR="005118EB" w:rsidRPr="005118EB" w:rsidRDefault="005118EB" w:rsidP="005118EB">
      <w:pPr>
        <w:ind w:left="360" w:hanging="360"/>
        <w:rPr>
          <w:szCs w:val="22"/>
        </w:rPr>
      </w:pPr>
    </w:p>
    <w:p w14:paraId="67972083" w14:textId="77777777" w:rsidR="005118EB" w:rsidRPr="005118EB" w:rsidRDefault="005118EB" w:rsidP="005118EB">
      <w:pPr>
        <w:ind w:left="360" w:hanging="360"/>
        <w:rPr>
          <w:szCs w:val="22"/>
        </w:rPr>
      </w:pPr>
    </w:p>
    <w:p w14:paraId="2BC722A0" w14:textId="77777777" w:rsidR="005118EB" w:rsidRPr="005118EB" w:rsidRDefault="005118EB" w:rsidP="005118EB">
      <w:pPr>
        <w:ind w:left="360" w:hanging="360"/>
        <w:rPr>
          <w:szCs w:val="22"/>
        </w:rPr>
      </w:pPr>
    </w:p>
    <w:p w14:paraId="11881038" w14:textId="77777777" w:rsidR="005118EB" w:rsidRPr="005118EB" w:rsidRDefault="005118EB" w:rsidP="005118EB">
      <w:pPr>
        <w:ind w:left="360" w:hanging="360"/>
        <w:rPr>
          <w:szCs w:val="22"/>
        </w:rPr>
      </w:pPr>
    </w:p>
    <w:p w14:paraId="2BE301BF" w14:textId="77777777" w:rsidR="005118EB" w:rsidRPr="00694DD3" w:rsidRDefault="005118EB" w:rsidP="005118EB">
      <w:pPr>
        <w:ind w:left="360" w:hanging="360"/>
        <w:rPr>
          <w:sz w:val="32"/>
          <w:szCs w:val="32"/>
        </w:rPr>
      </w:pPr>
      <w:r w:rsidRPr="005118EB">
        <w:rPr>
          <w:szCs w:val="22"/>
        </w:rPr>
        <w:t xml:space="preserve">                      </w:t>
      </w:r>
      <w:r w:rsidRPr="00694DD3">
        <w:rPr>
          <w:sz w:val="32"/>
          <w:szCs w:val="32"/>
        </w:rPr>
        <w:t xml:space="preserve">q(t) = 2 e </w:t>
      </w:r>
      <w:r w:rsidRPr="00694DD3">
        <w:rPr>
          <w:sz w:val="32"/>
          <w:szCs w:val="32"/>
          <w:vertAlign w:val="superscript"/>
        </w:rPr>
        <w:t>- t/2</w:t>
      </w:r>
    </w:p>
    <w:p w14:paraId="3EC6C837" w14:textId="77777777" w:rsidR="005118EB" w:rsidRPr="005118EB" w:rsidRDefault="005118EB" w:rsidP="005118EB">
      <w:pPr>
        <w:ind w:left="360" w:hanging="360"/>
        <w:rPr>
          <w:szCs w:val="22"/>
        </w:rPr>
      </w:pPr>
    </w:p>
    <w:p w14:paraId="6AFBB8EC" w14:textId="77777777" w:rsidR="005118EB" w:rsidRPr="005118EB" w:rsidRDefault="005118EB" w:rsidP="005118EB">
      <w:pPr>
        <w:ind w:left="360" w:hanging="360"/>
        <w:rPr>
          <w:szCs w:val="22"/>
        </w:rPr>
      </w:pPr>
    </w:p>
    <w:p w14:paraId="55F238DC" w14:textId="77777777" w:rsidR="005118EB" w:rsidRPr="005118EB" w:rsidRDefault="005118EB" w:rsidP="005118EB">
      <w:pPr>
        <w:ind w:left="360" w:hanging="360"/>
        <w:rPr>
          <w:szCs w:val="22"/>
        </w:rPr>
      </w:pPr>
    </w:p>
    <w:p w14:paraId="487C24F7" w14:textId="77777777" w:rsidR="005118EB" w:rsidRPr="005118EB" w:rsidRDefault="005118EB" w:rsidP="005118EB">
      <w:pPr>
        <w:ind w:left="360" w:hanging="360"/>
        <w:rPr>
          <w:szCs w:val="22"/>
        </w:rPr>
      </w:pPr>
    </w:p>
    <w:p w14:paraId="5DA2F7C9" w14:textId="77777777" w:rsidR="005118EB" w:rsidRPr="005118EB" w:rsidRDefault="005118EB" w:rsidP="005118EB">
      <w:pPr>
        <w:rPr>
          <w:szCs w:val="22"/>
        </w:rPr>
      </w:pPr>
      <w:r w:rsidRPr="005118EB">
        <w:rPr>
          <w:noProof/>
        </w:rPr>
        <w:drawing>
          <wp:anchor distT="0" distB="0" distL="114300" distR="114300" simplePos="0" relativeHeight="251699200" behindDoc="0" locked="0" layoutInCell="1" allowOverlap="1" wp14:anchorId="17E6988D" wp14:editId="04770AFB">
            <wp:simplePos x="0" y="0"/>
            <wp:positionH relativeFrom="column">
              <wp:posOffset>99695</wp:posOffset>
            </wp:positionH>
            <wp:positionV relativeFrom="paragraph">
              <wp:posOffset>163830</wp:posOffset>
            </wp:positionV>
            <wp:extent cx="3044190" cy="1752600"/>
            <wp:effectExtent l="0" t="0" r="0" b="0"/>
            <wp:wrapNone/>
            <wp:docPr id="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18EB">
        <w:rPr>
          <w:szCs w:val="22"/>
        </w:rPr>
        <w:t xml:space="preserve">Which of the following plots represents the current </w:t>
      </w:r>
      <w:r w:rsidRPr="005118EB">
        <w:rPr>
          <w:b/>
          <w:szCs w:val="22"/>
        </w:rPr>
        <w:t>from the positive to the negative</w:t>
      </w:r>
      <w:r w:rsidRPr="005118EB">
        <w:rPr>
          <w:szCs w:val="22"/>
        </w:rPr>
        <w:t xml:space="preserve"> plate?</w:t>
      </w:r>
    </w:p>
    <w:p w14:paraId="5008D4FA" w14:textId="77777777" w:rsidR="005118EB" w:rsidRPr="005118EB" w:rsidRDefault="005118EB" w:rsidP="005118EB">
      <w:pPr>
        <w:rPr>
          <w:szCs w:val="22"/>
        </w:rPr>
      </w:pPr>
      <w:r w:rsidRPr="005118EB">
        <w:rPr>
          <w:noProof/>
        </w:rPr>
        <w:drawing>
          <wp:anchor distT="0" distB="0" distL="114300" distR="114300" simplePos="0" relativeHeight="251698176" behindDoc="0" locked="0" layoutInCell="1" allowOverlap="1" wp14:anchorId="65ECE3AC" wp14:editId="4BE728EE">
            <wp:simplePos x="0" y="0"/>
            <wp:positionH relativeFrom="column">
              <wp:posOffset>3286125</wp:posOffset>
            </wp:positionH>
            <wp:positionV relativeFrom="paragraph">
              <wp:posOffset>36195</wp:posOffset>
            </wp:positionV>
            <wp:extent cx="3119755" cy="1795780"/>
            <wp:effectExtent l="0" t="0" r="0" b="0"/>
            <wp:wrapNone/>
            <wp:docPr id="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F576E" w14:textId="77777777" w:rsidR="005118EB" w:rsidRPr="005118EB" w:rsidRDefault="005118EB" w:rsidP="005118EB">
      <w:pPr>
        <w:rPr>
          <w:szCs w:val="22"/>
        </w:rPr>
      </w:pPr>
    </w:p>
    <w:p w14:paraId="7C2A0447" w14:textId="77777777" w:rsidR="005118EB" w:rsidRPr="005118EB" w:rsidRDefault="005118EB" w:rsidP="005118EB">
      <w:pPr>
        <w:rPr>
          <w:szCs w:val="22"/>
        </w:rPr>
      </w:pPr>
    </w:p>
    <w:p w14:paraId="72F31898" w14:textId="77777777" w:rsidR="005118EB" w:rsidRPr="005118EB" w:rsidRDefault="005118EB" w:rsidP="005118EB">
      <w:pPr>
        <w:rPr>
          <w:szCs w:val="22"/>
        </w:rPr>
      </w:pPr>
    </w:p>
    <w:p w14:paraId="73036259" w14:textId="77777777" w:rsidR="005118EB" w:rsidRPr="005118EB" w:rsidRDefault="005118EB" w:rsidP="005118EB">
      <w:pPr>
        <w:rPr>
          <w:szCs w:val="22"/>
        </w:rPr>
      </w:pPr>
      <w:r w:rsidRPr="005118EB">
        <w:rPr>
          <w:szCs w:val="22"/>
          <w:highlight w:val="yellow"/>
        </w:rPr>
        <w:t>1)</w:t>
      </w:r>
      <w:r w:rsidRPr="005118EB">
        <w:rPr>
          <w:szCs w:val="22"/>
        </w:rPr>
        <w:t xml:space="preserve"> </w:t>
      </w:r>
      <w:r w:rsidRPr="005118EB">
        <w:rPr>
          <w:szCs w:val="22"/>
        </w:rPr>
        <w:tab/>
      </w:r>
      <w:r w:rsidRPr="005118EB">
        <w:rPr>
          <w:szCs w:val="22"/>
        </w:rPr>
        <w:tab/>
      </w:r>
      <w:r w:rsidRPr="005118EB">
        <w:rPr>
          <w:szCs w:val="22"/>
        </w:rPr>
        <w:tab/>
      </w:r>
      <w:r w:rsidRPr="005118EB">
        <w:rPr>
          <w:szCs w:val="22"/>
        </w:rPr>
        <w:tab/>
      </w:r>
      <w:r w:rsidRPr="005118EB">
        <w:rPr>
          <w:szCs w:val="22"/>
        </w:rPr>
        <w:tab/>
      </w:r>
      <w:r w:rsidRPr="005118EB">
        <w:rPr>
          <w:szCs w:val="22"/>
        </w:rPr>
        <w:tab/>
      </w:r>
      <w:r w:rsidRPr="005118EB">
        <w:rPr>
          <w:szCs w:val="22"/>
        </w:rPr>
        <w:tab/>
        <w:t>2)</w:t>
      </w:r>
    </w:p>
    <w:p w14:paraId="63E0D628" w14:textId="77777777" w:rsidR="005118EB" w:rsidRPr="005118EB" w:rsidRDefault="005118EB" w:rsidP="005118EB">
      <w:pPr>
        <w:rPr>
          <w:szCs w:val="22"/>
        </w:rPr>
      </w:pPr>
    </w:p>
    <w:p w14:paraId="4384B70A" w14:textId="77777777" w:rsidR="005118EB" w:rsidRPr="005118EB" w:rsidRDefault="005118EB" w:rsidP="005118EB">
      <w:pPr>
        <w:rPr>
          <w:szCs w:val="22"/>
        </w:rPr>
      </w:pPr>
    </w:p>
    <w:p w14:paraId="556ED3CC" w14:textId="77777777" w:rsidR="005118EB" w:rsidRPr="005118EB" w:rsidRDefault="005118EB" w:rsidP="005118EB">
      <w:pPr>
        <w:rPr>
          <w:szCs w:val="22"/>
        </w:rPr>
      </w:pPr>
    </w:p>
    <w:p w14:paraId="17C018CC" w14:textId="77777777" w:rsidR="005118EB" w:rsidRPr="005118EB" w:rsidRDefault="005118EB" w:rsidP="005118EB">
      <w:pPr>
        <w:rPr>
          <w:szCs w:val="22"/>
        </w:rPr>
      </w:pPr>
    </w:p>
    <w:p w14:paraId="3F83FBDD" w14:textId="77777777" w:rsidR="005118EB" w:rsidRPr="005118EB" w:rsidRDefault="005118EB" w:rsidP="005118EB">
      <w:pPr>
        <w:rPr>
          <w:szCs w:val="22"/>
        </w:rPr>
      </w:pPr>
    </w:p>
    <w:p w14:paraId="45621823" w14:textId="77777777" w:rsidR="005118EB" w:rsidRPr="005118EB" w:rsidRDefault="005118EB" w:rsidP="005118EB">
      <w:pPr>
        <w:rPr>
          <w:szCs w:val="22"/>
        </w:rPr>
      </w:pPr>
      <w:r w:rsidRPr="005118EB">
        <w:rPr>
          <w:noProof/>
        </w:rPr>
        <w:drawing>
          <wp:anchor distT="0" distB="0" distL="114300" distR="114300" simplePos="0" relativeHeight="251696128" behindDoc="0" locked="0" layoutInCell="1" allowOverlap="1" wp14:anchorId="7E1A1E6E" wp14:editId="4B0E5859">
            <wp:simplePos x="0" y="0"/>
            <wp:positionH relativeFrom="column">
              <wp:posOffset>95250</wp:posOffset>
            </wp:positionH>
            <wp:positionV relativeFrom="paragraph">
              <wp:posOffset>72390</wp:posOffset>
            </wp:positionV>
            <wp:extent cx="3049270" cy="1755140"/>
            <wp:effectExtent l="0" t="0" r="0" b="0"/>
            <wp:wrapNone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75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8EB">
        <w:rPr>
          <w:noProof/>
        </w:rPr>
        <w:drawing>
          <wp:anchor distT="0" distB="0" distL="114300" distR="114300" simplePos="0" relativeHeight="251697152" behindDoc="0" locked="0" layoutInCell="1" allowOverlap="1" wp14:anchorId="006027E0" wp14:editId="03E6722D">
            <wp:simplePos x="0" y="0"/>
            <wp:positionH relativeFrom="column">
              <wp:posOffset>3286125</wp:posOffset>
            </wp:positionH>
            <wp:positionV relativeFrom="paragraph">
              <wp:posOffset>78740</wp:posOffset>
            </wp:positionV>
            <wp:extent cx="3095625" cy="1781810"/>
            <wp:effectExtent l="0" t="0" r="0" b="0"/>
            <wp:wrapNone/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8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4E229" w14:textId="77777777" w:rsidR="005118EB" w:rsidRPr="005118EB" w:rsidRDefault="005118EB" w:rsidP="005118EB">
      <w:pPr>
        <w:rPr>
          <w:szCs w:val="22"/>
        </w:rPr>
      </w:pPr>
    </w:p>
    <w:p w14:paraId="70A52ADD" w14:textId="77777777" w:rsidR="005118EB" w:rsidRPr="005118EB" w:rsidRDefault="005118EB" w:rsidP="005118EB">
      <w:pPr>
        <w:rPr>
          <w:szCs w:val="22"/>
        </w:rPr>
      </w:pPr>
    </w:p>
    <w:p w14:paraId="0B6A56AD" w14:textId="77777777" w:rsidR="005118EB" w:rsidRPr="005118EB" w:rsidRDefault="005118EB" w:rsidP="005118EB">
      <w:pPr>
        <w:rPr>
          <w:szCs w:val="22"/>
        </w:rPr>
      </w:pPr>
    </w:p>
    <w:p w14:paraId="098BDE07" w14:textId="77777777" w:rsidR="005118EB" w:rsidRPr="005118EB" w:rsidRDefault="005118EB" w:rsidP="005118EB">
      <w:pPr>
        <w:rPr>
          <w:szCs w:val="22"/>
        </w:rPr>
      </w:pPr>
      <w:r w:rsidRPr="005118EB">
        <w:rPr>
          <w:szCs w:val="22"/>
        </w:rPr>
        <w:t xml:space="preserve">3) </w:t>
      </w:r>
      <w:r w:rsidRPr="005118EB">
        <w:rPr>
          <w:szCs w:val="22"/>
        </w:rPr>
        <w:tab/>
      </w:r>
      <w:r w:rsidRPr="005118EB">
        <w:rPr>
          <w:szCs w:val="22"/>
        </w:rPr>
        <w:tab/>
      </w:r>
      <w:r w:rsidRPr="005118EB">
        <w:rPr>
          <w:szCs w:val="22"/>
        </w:rPr>
        <w:tab/>
      </w:r>
      <w:r w:rsidRPr="005118EB">
        <w:rPr>
          <w:szCs w:val="22"/>
        </w:rPr>
        <w:tab/>
      </w:r>
      <w:r w:rsidRPr="005118EB">
        <w:rPr>
          <w:szCs w:val="22"/>
        </w:rPr>
        <w:tab/>
      </w:r>
      <w:r w:rsidRPr="005118EB">
        <w:rPr>
          <w:szCs w:val="22"/>
        </w:rPr>
        <w:tab/>
      </w:r>
      <w:r w:rsidRPr="005118EB">
        <w:rPr>
          <w:szCs w:val="22"/>
        </w:rPr>
        <w:tab/>
        <w:t>4)</w:t>
      </w:r>
    </w:p>
    <w:p w14:paraId="55D16857" w14:textId="77777777" w:rsidR="005118EB" w:rsidRPr="005118EB" w:rsidRDefault="005118EB" w:rsidP="005118EB">
      <w:pPr>
        <w:rPr>
          <w:szCs w:val="22"/>
        </w:rPr>
      </w:pPr>
    </w:p>
    <w:p w14:paraId="5D9CBB7A" w14:textId="77777777" w:rsidR="005118EB" w:rsidRPr="005118EB" w:rsidRDefault="005118EB" w:rsidP="005118EB">
      <w:pPr>
        <w:rPr>
          <w:szCs w:val="22"/>
        </w:rPr>
      </w:pPr>
    </w:p>
    <w:p w14:paraId="60D12A69" w14:textId="77777777" w:rsidR="005118EB" w:rsidRPr="005118EB" w:rsidRDefault="005118EB" w:rsidP="005118EB">
      <w:pPr>
        <w:rPr>
          <w:szCs w:val="22"/>
        </w:rPr>
      </w:pPr>
    </w:p>
    <w:p w14:paraId="5354D7FC" w14:textId="77777777" w:rsidR="005118EB" w:rsidRPr="005118EB" w:rsidRDefault="005118EB" w:rsidP="005118EB">
      <w:pPr>
        <w:rPr>
          <w:szCs w:val="22"/>
        </w:rPr>
      </w:pPr>
    </w:p>
    <w:p w14:paraId="78EEB037" w14:textId="77777777" w:rsidR="005118EB" w:rsidRPr="005118EB" w:rsidRDefault="005118EB" w:rsidP="005118EB">
      <w:pPr>
        <w:rPr>
          <w:szCs w:val="22"/>
        </w:rPr>
      </w:pPr>
    </w:p>
    <w:p w14:paraId="77EB2DBB" w14:textId="77777777" w:rsidR="005118EB" w:rsidRPr="005118EB" w:rsidRDefault="005118EB" w:rsidP="005118EB">
      <w:pPr>
        <w:rPr>
          <w:szCs w:val="22"/>
        </w:rPr>
      </w:pPr>
      <w:r w:rsidRPr="005118EB">
        <w:rPr>
          <w:noProof/>
        </w:rPr>
        <w:drawing>
          <wp:anchor distT="0" distB="0" distL="114300" distR="114300" simplePos="0" relativeHeight="251694080" behindDoc="0" locked="0" layoutInCell="1" allowOverlap="1" wp14:anchorId="3AB6EBDC" wp14:editId="16833206">
            <wp:simplePos x="0" y="0"/>
            <wp:positionH relativeFrom="column">
              <wp:posOffset>3286125</wp:posOffset>
            </wp:positionH>
            <wp:positionV relativeFrom="paragraph">
              <wp:posOffset>106045</wp:posOffset>
            </wp:positionV>
            <wp:extent cx="3095625" cy="1781810"/>
            <wp:effectExtent l="0" t="0" r="0" b="0"/>
            <wp:wrapNone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8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18EB">
        <w:rPr>
          <w:noProof/>
        </w:rPr>
        <w:drawing>
          <wp:anchor distT="0" distB="0" distL="114300" distR="114300" simplePos="0" relativeHeight="251695104" behindDoc="0" locked="0" layoutInCell="1" allowOverlap="1" wp14:anchorId="4222CE5F" wp14:editId="4C53E336">
            <wp:simplePos x="0" y="0"/>
            <wp:positionH relativeFrom="column">
              <wp:posOffset>163830</wp:posOffset>
            </wp:positionH>
            <wp:positionV relativeFrom="paragraph">
              <wp:posOffset>104140</wp:posOffset>
            </wp:positionV>
            <wp:extent cx="2981325" cy="1716405"/>
            <wp:effectExtent l="0" t="0" r="0" b="0"/>
            <wp:wrapNone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1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6539A" w14:textId="77777777" w:rsidR="005118EB" w:rsidRPr="005118EB" w:rsidRDefault="005118EB" w:rsidP="005118EB">
      <w:pPr>
        <w:rPr>
          <w:szCs w:val="22"/>
        </w:rPr>
      </w:pPr>
    </w:p>
    <w:p w14:paraId="6901E760" w14:textId="77777777" w:rsidR="005118EB" w:rsidRPr="005118EB" w:rsidRDefault="005118EB" w:rsidP="005118EB">
      <w:pPr>
        <w:rPr>
          <w:szCs w:val="22"/>
        </w:rPr>
      </w:pPr>
    </w:p>
    <w:p w14:paraId="09164311" w14:textId="77777777" w:rsidR="005118EB" w:rsidRPr="005118EB" w:rsidRDefault="005118EB" w:rsidP="005118EB">
      <w:pPr>
        <w:rPr>
          <w:szCs w:val="22"/>
        </w:rPr>
      </w:pPr>
    </w:p>
    <w:p w14:paraId="361799F3" w14:textId="77777777" w:rsidR="005118EB" w:rsidRPr="005118EB" w:rsidRDefault="005118EB" w:rsidP="005118EB">
      <w:pPr>
        <w:rPr>
          <w:szCs w:val="22"/>
        </w:rPr>
      </w:pPr>
      <w:r w:rsidRPr="005118EB">
        <w:rPr>
          <w:szCs w:val="22"/>
        </w:rPr>
        <w:t>5)</w:t>
      </w:r>
      <w:r w:rsidRPr="005118EB">
        <w:rPr>
          <w:szCs w:val="22"/>
        </w:rPr>
        <w:tab/>
      </w:r>
      <w:r w:rsidRPr="005118EB">
        <w:rPr>
          <w:szCs w:val="22"/>
        </w:rPr>
        <w:tab/>
      </w:r>
      <w:r w:rsidRPr="005118EB">
        <w:rPr>
          <w:szCs w:val="22"/>
        </w:rPr>
        <w:tab/>
      </w:r>
      <w:r w:rsidRPr="005118EB">
        <w:rPr>
          <w:szCs w:val="22"/>
        </w:rPr>
        <w:tab/>
      </w:r>
      <w:r w:rsidRPr="005118EB">
        <w:rPr>
          <w:szCs w:val="22"/>
        </w:rPr>
        <w:tab/>
      </w:r>
      <w:r w:rsidRPr="005118EB">
        <w:rPr>
          <w:szCs w:val="22"/>
        </w:rPr>
        <w:tab/>
      </w:r>
      <w:r w:rsidRPr="005118EB">
        <w:rPr>
          <w:szCs w:val="22"/>
        </w:rPr>
        <w:tab/>
        <w:t>6)</w:t>
      </w:r>
    </w:p>
    <w:p w14:paraId="4279D0A6" w14:textId="77777777" w:rsidR="005118EB" w:rsidRPr="005118EB" w:rsidRDefault="005118EB" w:rsidP="005118EB">
      <w:pPr>
        <w:rPr>
          <w:szCs w:val="22"/>
        </w:rPr>
      </w:pPr>
    </w:p>
    <w:p w14:paraId="5646542F" w14:textId="77777777" w:rsidR="005118EB" w:rsidRPr="005118EB" w:rsidRDefault="005118EB" w:rsidP="005118EB">
      <w:pPr>
        <w:rPr>
          <w:szCs w:val="22"/>
        </w:rPr>
      </w:pPr>
    </w:p>
    <w:p w14:paraId="63186DC8" w14:textId="77777777" w:rsidR="005118EB" w:rsidRPr="005118EB" w:rsidRDefault="005118EB" w:rsidP="005118EB">
      <w:pPr>
        <w:rPr>
          <w:szCs w:val="22"/>
        </w:rPr>
      </w:pPr>
    </w:p>
    <w:p w14:paraId="3B388246" w14:textId="77777777" w:rsidR="005118EB" w:rsidRPr="005118EB" w:rsidRDefault="005118EB" w:rsidP="005118EB">
      <w:pPr>
        <w:rPr>
          <w:szCs w:val="22"/>
        </w:rPr>
      </w:pPr>
    </w:p>
    <w:p w14:paraId="01EA917F" w14:textId="77777777" w:rsidR="005118EB" w:rsidRPr="005118EB" w:rsidRDefault="005118EB" w:rsidP="005118EB">
      <w:pPr>
        <w:rPr>
          <w:szCs w:val="22"/>
        </w:rPr>
      </w:pPr>
    </w:p>
    <w:p w14:paraId="1EDC755A" w14:textId="77777777" w:rsidR="005118EB" w:rsidRPr="005118EB" w:rsidRDefault="005118EB" w:rsidP="005118EB">
      <w:pPr>
        <w:rPr>
          <w:szCs w:val="22"/>
        </w:rPr>
      </w:pPr>
    </w:p>
    <w:p w14:paraId="0A8ECABA" w14:textId="77777777" w:rsidR="005F7598" w:rsidRDefault="005F7598" w:rsidP="005F7598">
      <w:pPr>
        <w:rPr>
          <w:b/>
        </w:rPr>
      </w:pPr>
      <w:r>
        <w:rPr>
          <w:b/>
        </w:rPr>
        <w:t xml:space="preserve">Question 3  </w:t>
      </w:r>
    </w:p>
    <w:p w14:paraId="23040190" w14:textId="77777777" w:rsidR="005F7598" w:rsidRDefault="005F7598" w:rsidP="005F7598"/>
    <w:p w14:paraId="6BBCA96E" w14:textId="77777777" w:rsidR="005F7598" w:rsidRPr="005F7598" w:rsidRDefault="005F7598" w:rsidP="005F7598">
      <w:pPr>
        <w:rPr>
          <w:rFonts w:eastAsia="Calibri"/>
          <w:noProof/>
        </w:rPr>
      </w:pPr>
      <w:r w:rsidRPr="005F7598">
        <w:rPr>
          <w:rFonts w:eastAsia="Calibri"/>
          <w:noProof/>
        </w:rPr>
        <w:t xml:space="preserve">In the following circuit, </w:t>
      </w:r>
      <w:r>
        <w:rPr>
          <w:rFonts w:eastAsia="Calibri"/>
          <w:noProof/>
        </w:rPr>
        <w:t xml:space="preserve">find </w:t>
      </w:r>
      <w:r w:rsidRPr="005F7598">
        <w:rPr>
          <w:rFonts w:eastAsia="Calibri"/>
          <w:noProof/>
        </w:rPr>
        <w:t>the conductance of the resistor, G</w:t>
      </w:r>
      <w:r>
        <w:rPr>
          <w:rFonts w:eastAsia="Calibri"/>
          <w:noProof/>
        </w:rPr>
        <w:t>:</w:t>
      </w:r>
    </w:p>
    <w:p w14:paraId="3FBCE309" w14:textId="77777777" w:rsidR="005F7598" w:rsidRPr="006F463C" w:rsidRDefault="005F7598" w:rsidP="005F7598">
      <w:pPr>
        <w:rPr>
          <w:rFonts w:ascii="Calibri" w:eastAsia="Calibri" w:hAnsi="Calibri"/>
          <w:noProof/>
        </w:rPr>
      </w:pPr>
    </w:p>
    <w:p w14:paraId="4C5EB6B2" w14:textId="77777777" w:rsidR="005F7598" w:rsidRPr="006F463C" w:rsidRDefault="005F7598" w:rsidP="005F7598">
      <w:pPr>
        <w:rPr>
          <w:rFonts w:ascii="Calibri" w:eastAsia="Calibri" w:hAnsi="Calibri"/>
          <w:b/>
        </w:rPr>
      </w:pPr>
      <w:r>
        <w:rPr>
          <w:rFonts w:ascii="Calibri" w:eastAsia="Calibri" w:hAnsi="Calibri"/>
          <w:b/>
          <w:noProof/>
        </w:rPr>
        <w:drawing>
          <wp:inline distT="0" distB="0" distL="0" distR="0" wp14:anchorId="49405A25" wp14:editId="44CF1AE1">
            <wp:extent cx="4442460" cy="3191510"/>
            <wp:effectExtent l="0" t="0" r="0" b="8890"/>
            <wp:docPr id="2051" name="Picture 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B01D" w14:textId="77777777" w:rsidR="005F7598" w:rsidRPr="005F7598" w:rsidRDefault="005F7598" w:rsidP="003B1A89">
      <w:pPr>
        <w:numPr>
          <w:ilvl w:val="0"/>
          <w:numId w:val="34"/>
        </w:numPr>
        <w:spacing w:after="120" w:line="360" w:lineRule="auto"/>
        <w:contextualSpacing/>
        <w:rPr>
          <w:rFonts w:eastAsia="Calibri"/>
        </w:rPr>
      </w:pPr>
      <w:r w:rsidRPr="005F7598">
        <w:rPr>
          <w:rFonts w:eastAsia="Calibri"/>
        </w:rPr>
        <w:t>– 10 S</w:t>
      </w:r>
    </w:p>
    <w:p w14:paraId="04D8467E" w14:textId="77777777" w:rsidR="005F7598" w:rsidRPr="005F7598" w:rsidRDefault="005F7598" w:rsidP="003B1A89">
      <w:pPr>
        <w:numPr>
          <w:ilvl w:val="0"/>
          <w:numId w:val="34"/>
        </w:numPr>
        <w:spacing w:after="120" w:line="360" w:lineRule="auto"/>
        <w:contextualSpacing/>
        <w:rPr>
          <w:rFonts w:eastAsia="Calibri"/>
        </w:rPr>
      </w:pPr>
      <w:r w:rsidRPr="005F7598">
        <w:rPr>
          <w:rFonts w:eastAsia="Calibri"/>
        </w:rPr>
        <w:t xml:space="preserve">– 10 </w:t>
      </w:r>
      <w:r w:rsidRPr="005F7598">
        <w:rPr>
          <w:rFonts w:eastAsia="Calibri"/>
        </w:rPr>
        <w:sym w:font="Symbol" w:char="F057"/>
      </w:r>
    </w:p>
    <w:p w14:paraId="78151035" w14:textId="77777777" w:rsidR="005F7598" w:rsidRPr="005F7598" w:rsidRDefault="005F7598" w:rsidP="003B1A89">
      <w:pPr>
        <w:numPr>
          <w:ilvl w:val="0"/>
          <w:numId w:val="34"/>
        </w:numPr>
        <w:spacing w:after="120" w:line="360" w:lineRule="auto"/>
        <w:contextualSpacing/>
        <w:rPr>
          <w:rFonts w:eastAsia="Calibri"/>
        </w:rPr>
      </w:pPr>
      <w:r w:rsidRPr="005F7598">
        <w:rPr>
          <w:rFonts w:eastAsia="Calibri"/>
        </w:rPr>
        <w:t>– 0</w:t>
      </w:r>
      <w:r w:rsidR="00BD118D">
        <w:rPr>
          <w:rFonts w:eastAsia="Calibri"/>
        </w:rPr>
        <w:t>.</w:t>
      </w:r>
      <w:r w:rsidRPr="005F7598">
        <w:rPr>
          <w:rFonts w:eastAsia="Calibri"/>
        </w:rPr>
        <w:t>1 S</w:t>
      </w:r>
    </w:p>
    <w:p w14:paraId="5B1BC98C" w14:textId="77777777" w:rsidR="005F7598" w:rsidRPr="005F7598" w:rsidRDefault="005F7598" w:rsidP="003B1A89">
      <w:pPr>
        <w:numPr>
          <w:ilvl w:val="0"/>
          <w:numId w:val="34"/>
        </w:numPr>
        <w:spacing w:after="120" w:line="360" w:lineRule="auto"/>
        <w:contextualSpacing/>
        <w:rPr>
          <w:rFonts w:eastAsia="Calibri"/>
        </w:rPr>
      </w:pPr>
      <w:r w:rsidRPr="005F7598">
        <w:rPr>
          <w:rFonts w:eastAsia="Calibri"/>
        </w:rPr>
        <w:t>– 0</w:t>
      </w:r>
      <w:r w:rsidR="00BD118D">
        <w:rPr>
          <w:rFonts w:eastAsia="Calibri"/>
        </w:rPr>
        <w:t>.</w:t>
      </w:r>
      <w:r w:rsidRPr="005F7598">
        <w:rPr>
          <w:rFonts w:eastAsia="Calibri"/>
        </w:rPr>
        <w:t xml:space="preserve">1 </w:t>
      </w:r>
      <w:r w:rsidRPr="005F7598">
        <w:rPr>
          <w:rFonts w:eastAsia="Calibri"/>
        </w:rPr>
        <w:sym w:font="Symbol" w:char="F057"/>
      </w:r>
    </w:p>
    <w:p w14:paraId="540FE948" w14:textId="77777777" w:rsidR="005F7598" w:rsidRPr="005F7598" w:rsidRDefault="005F7598" w:rsidP="003B1A89">
      <w:pPr>
        <w:numPr>
          <w:ilvl w:val="0"/>
          <w:numId w:val="34"/>
        </w:numPr>
        <w:spacing w:after="120" w:line="360" w:lineRule="auto"/>
        <w:contextualSpacing/>
        <w:rPr>
          <w:rFonts w:eastAsia="Calibri"/>
        </w:rPr>
      </w:pPr>
      <w:r w:rsidRPr="005F7598">
        <w:rPr>
          <w:rFonts w:eastAsia="Calibri"/>
        </w:rPr>
        <w:t>0</w:t>
      </w:r>
      <w:r w:rsidR="00BD118D">
        <w:rPr>
          <w:rFonts w:eastAsia="Calibri"/>
        </w:rPr>
        <w:t>.</w:t>
      </w:r>
      <w:r w:rsidRPr="005F7598">
        <w:rPr>
          <w:rFonts w:eastAsia="Calibri"/>
        </w:rPr>
        <w:t>01 S</w:t>
      </w:r>
    </w:p>
    <w:p w14:paraId="01755ECE" w14:textId="77777777" w:rsidR="005F7598" w:rsidRPr="005F7598" w:rsidRDefault="005F7598" w:rsidP="003B1A89">
      <w:pPr>
        <w:numPr>
          <w:ilvl w:val="0"/>
          <w:numId w:val="34"/>
        </w:numPr>
        <w:spacing w:after="120" w:line="360" w:lineRule="auto"/>
        <w:contextualSpacing/>
        <w:rPr>
          <w:rFonts w:eastAsia="Calibri"/>
        </w:rPr>
      </w:pPr>
      <w:r w:rsidRPr="005F7598">
        <w:rPr>
          <w:rFonts w:eastAsia="Calibri"/>
        </w:rPr>
        <w:t>0</w:t>
      </w:r>
      <w:r w:rsidR="00BD118D">
        <w:rPr>
          <w:rFonts w:eastAsia="Calibri"/>
        </w:rPr>
        <w:t>.</w:t>
      </w:r>
      <w:r w:rsidRPr="005F7598">
        <w:rPr>
          <w:rFonts w:eastAsia="Calibri"/>
        </w:rPr>
        <w:t xml:space="preserve">01 </w:t>
      </w:r>
      <w:r w:rsidRPr="005F7598">
        <w:rPr>
          <w:rFonts w:eastAsia="Calibri"/>
        </w:rPr>
        <w:sym w:font="Symbol" w:char="F057"/>
      </w:r>
    </w:p>
    <w:p w14:paraId="0EC2AAAE" w14:textId="77777777" w:rsidR="005F7598" w:rsidRPr="005F7598" w:rsidRDefault="005F7598" w:rsidP="003B1A89">
      <w:pPr>
        <w:numPr>
          <w:ilvl w:val="0"/>
          <w:numId w:val="34"/>
        </w:numPr>
        <w:spacing w:after="120" w:line="360" w:lineRule="auto"/>
        <w:contextualSpacing/>
        <w:rPr>
          <w:rFonts w:eastAsia="Calibri"/>
        </w:rPr>
      </w:pPr>
      <w:r w:rsidRPr="005F7598">
        <w:rPr>
          <w:rFonts w:eastAsia="Calibri"/>
        </w:rPr>
        <w:t>0</w:t>
      </w:r>
      <w:r w:rsidR="00BD118D">
        <w:rPr>
          <w:rFonts w:eastAsia="Calibri"/>
        </w:rPr>
        <w:t>.</w:t>
      </w:r>
      <w:r w:rsidRPr="005F7598">
        <w:rPr>
          <w:rFonts w:eastAsia="Calibri"/>
        </w:rPr>
        <w:t>1 S</w:t>
      </w:r>
    </w:p>
    <w:p w14:paraId="5D1A7E45" w14:textId="77777777" w:rsidR="005F7598" w:rsidRPr="005F7598" w:rsidRDefault="005F7598" w:rsidP="003B1A89">
      <w:pPr>
        <w:numPr>
          <w:ilvl w:val="0"/>
          <w:numId w:val="34"/>
        </w:numPr>
        <w:spacing w:after="120" w:line="360" w:lineRule="auto"/>
        <w:contextualSpacing/>
        <w:rPr>
          <w:rFonts w:eastAsia="Calibri"/>
        </w:rPr>
      </w:pPr>
      <w:r w:rsidRPr="005F7598">
        <w:rPr>
          <w:rFonts w:eastAsia="Calibri"/>
        </w:rPr>
        <w:t>0</w:t>
      </w:r>
      <w:r w:rsidR="00BD118D">
        <w:rPr>
          <w:rFonts w:eastAsia="Calibri"/>
        </w:rPr>
        <w:t>.</w:t>
      </w:r>
      <w:r w:rsidRPr="005F7598">
        <w:rPr>
          <w:rFonts w:eastAsia="Calibri"/>
        </w:rPr>
        <w:t xml:space="preserve">1 </w:t>
      </w:r>
      <w:r w:rsidRPr="005F7598">
        <w:rPr>
          <w:rFonts w:eastAsia="Calibri"/>
        </w:rPr>
        <w:sym w:font="Symbol" w:char="F057"/>
      </w:r>
    </w:p>
    <w:p w14:paraId="5C6B1716" w14:textId="77777777" w:rsidR="005F7598" w:rsidRPr="005F7598" w:rsidRDefault="005F7598" w:rsidP="003B1A89">
      <w:pPr>
        <w:numPr>
          <w:ilvl w:val="0"/>
          <w:numId w:val="34"/>
        </w:numPr>
        <w:spacing w:after="120" w:line="360" w:lineRule="auto"/>
        <w:contextualSpacing/>
        <w:rPr>
          <w:rFonts w:eastAsia="Calibri"/>
        </w:rPr>
      </w:pPr>
      <w:r w:rsidRPr="005F7598">
        <w:rPr>
          <w:rFonts w:eastAsia="Calibri"/>
        </w:rPr>
        <w:t xml:space="preserve">10 </w:t>
      </w:r>
      <w:r w:rsidRPr="005F7598">
        <w:rPr>
          <w:rFonts w:eastAsia="Calibri"/>
        </w:rPr>
        <w:sym w:font="Symbol" w:char="F057"/>
      </w:r>
    </w:p>
    <w:p w14:paraId="13618C73" w14:textId="627F7014" w:rsidR="005F7598" w:rsidRPr="005F7598" w:rsidRDefault="00B16A97" w:rsidP="003B1A89">
      <w:pPr>
        <w:numPr>
          <w:ilvl w:val="0"/>
          <w:numId w:val="34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>None of the above</w:t>
      </w:r>
    </w:p>
    <w:p w14:paraId="2055C902" w14:textId="77777777" w:rsidR="005F7598" w:rsidRPr="005F7598" w:rsidRDefault="005F7598" w:rsidP="003B1A89">
      <w:pPr>
        <w:pStyle w:val="ListParagraph"/>
        <w:spacing w:after="120" w:line="360" w:lineRule="auto"/>
      </w:pPr>
    </w:p>
    <w:p w14:paraId="160D122B" w14:textId="77777777" w:rsidR="005F7598" w:rsidRPr="005F7598" w:rsidRDefault="005F7598" w:rsidP="003B1A89">
      <w:pPr>
        <w:spacing w:after="120" w:line="360" w:lineRule="auto"/>
        <w:ind w:left="720"/>
        <w:contextualSpacing/>
        <w:rPr>
          <w:rFonts w:eastAsia="Calibri"/>
          <w:szCs w:val="22"/>
        </w:rPr>
      </w:pPr>
      <w:r w:rsidRPr="005F7598">
        <w:rPr>
          <w:rFonts w:eastAsia="Calibri"/>
          <w:szCs w:val="22"/>
        </w:rPr>
        <w:t>Answer (7)</w:t>
      </w:r>
    </w:p>
    <w:p w14:paraId="0E7EB731" w14:textId="77777777" w:rsidR="005F7598" w:rsidRDefault="005F7598" w:rsidP="005F7598">
      <w:pPr>
        <w:pStyle w:val="ListParagraph"/>
      </w:pPr>
    </w:p>
    <w:p w14:paraId="2E4695CA" w14:textId="77777777" w:rsidR="005F7598" w:rsidRDefault="005F7598">
      <w:pPr>
        <w:rPr>
          <w:b/>
        </w:rPr>
      </w:pPr>
      <w:r>
        <w:rPr>
          <w:b/>
        </w:rPr>
        <w:br w:type="page"/>
      </w:r>
    </w:p>
    <w:p w14:paraId="64ED28B1" w14:textId="77777777" w:rsidR="00B95B3A" w:rsidRDefault="00B95B3A" w:rsidP="00B95B3A">
      <w:pPr>
        <w:rPr>
          <w:b/>
        </w:rPr>
      </w:pPr>
      <w:r>
        <w:rPr>
          <w:b/>
        </w:rPr>
        <w:lastRenderedPageBreak/>
        <w:t xml:space="preserve">Question 4   </w:t>
      </w:r>
    </w:p>
    <w:p w14:paraId="793F04FC" w14:textId="77777777" w:rsidR="00B95B3A" w:rsidRPr="00A24A66" w:rsidRDefault="00B95B3A" w:rsidP="00B95B3A">
      <w:pPr>
        <w:rPr>
          <w:b/>
        </w:rPr>
      </w:pPr>
    </w:p>
    <w:p w14:paraId="01AF2CF7" w14:textId="77777777" w:rsidR="00B95B3A" w:rsidRPr="00B95B3A" w:rsidRDefault="00B95B3A" w:rsidP="00B95B3A">
      <w:pPr>
        <w:rPr>
          <w:rFonts w:eastAsia="Calibri"/>
          <w:noProof/>
        </w:rPr>
      </w:pPr>
      <w:r w:rsidRPr="00B95B3A">
        <w:rPr>
          <w:rFonts w:eastAsia="Calibri"/>
          <w:noProof/>
        </w:rPr>
        <w:t>In the circuit shown below, all the resistor</w:t>
      </w:r>
      <w:r w:rsidR="00FA1914">
        <w:rPr>
          <w:rFonts w:eastAsia="Calibri"/>
          <w:noProof/>
        </w:rPr>
        <w:t>s</w:t>
      </w:r>
      <w:r w:rsidRPr="00B95B3A">
        <w:rPr>
          <w:rFonts w:eastAsia="Calibri"/>
          <w:noProof/>
        </w:rPr>
        <w:t xml:space="preserve"> have the same resistance R. Find the voltage V</w:t>
      </w:r>
      <w:r w:rsidRPr="00B95B3A">
        <w:rPr>
          <w:rFonts w:eastAsia="Calibri"/>
          <w:noProof/>
          <w:vertAlign w:val="subscript"/>
        </w:rPr>
        <w:t>x</w:t>
      </w:r>
      <w:r>
        <w:rPr>
          <w:rFonts w:eastAsia="Calibri"/>
          <w:noProof/>
        </w:rPr>
        <w:t>.</w:t>
      </w:r>
    </w:p>
    <w:p w14:paraId="385CA51F" w14:textId="77777777" w:rsidR="00B95B3A" w:rsidRPr="006F463C" w:rsidRDefault="00B95B3A" w:rsidP="00B95B3A">
      <w:pPr>
        <w:rPr>
          <w:rFonts w:ascii="Calibri" w:eastAsia="Calibri" w:hAnsi="Calibri"/>
          <w:noProof/>
        </w:rPr>
      </w:pPr>
    </w:p>
    <w:p w14:paraId="5537623E" w14:textId="77777777" w:rsidR="00B95B3A" w:rsidRPr="006F463C" w:rsidRDefault="00B95B3A" w:rsidP="00B95B3A">
      <w:pPr>
        <w:rPr>
          <w:rFonts w:ascii="Calibri" w:eastAsia="Calibri" w:hAnsi="Calibri"/>
        </w:rPr>
      </w:pPr>
      <w:r w:rsidRPr="006F463C">
        <w:rPr>
          <w:rFonts w:ascii="Calibri" w:eastAsia="Calibri" w:hAnsi="Calibri"/>
          <w:noProof/>
        </w:rPr>
        <w:drawing>
          <wp:inline distT="0" distB="0" distL="0" distR="0" wp14:anchorId="5846F09F" wp14:editId="3489D728">
            <wp:extent cx="4554855" cy="3942080"/>
            <wp:effectExtent l="0" t="0" r="0" b="1270"/>
            <wp:docPr id="2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B60C" w14:textId="77777777" w:rsidR="00B95B3A" w:rsidRPr="006F463C" w:rsidRDefault="00B95B3A" w:rsidP="00B95B3A">
      <w:pPr>
        <w:rPr>
          <w:rFonts w:ascii="Calibri" w:eastAsia="Calibri" w:hAnsi="Calibri"/>
        </w:rPr>
      </w:pPr>
    </w:p>
    <w:p w14:paraId="2414B5D0" w14:textId="77777777" w:rsidR="00B95B3A" w:rsidRPr="00B95B3A" w:rsidRDefault="00B95B3A" w:rsidP="003B1A89">
      <w:pPr>
        <w:numPr>
          <w:ilvl w:val="0"/>
          <w:numId w:val="35"/>
        </w:numPr>
        <w:spacing w:after="120" w:line="360" w:lineRule="auto"/>
        <w:contextualSpacing/>
        <w:rPr>
          <w:rFonts w:eastAsia="Calibri"/>
        </w:rPr>
      </w:pPr>
      <w:r w:rsidRPr="00B95B3A">
        <w:rPr>
          <w:rFonts w:eastAsia="Calibri"/>
        </w:rPr>
        <w:t>– 16</w:t>
      </w:r>
      <w:r w:rsidR="00FA1914">
        <w:rPr>
          <w:rFonts w:eastAsia="Calibri"/>
        </w:rPr>
        <w:t>.</w:t>
      </w:r>
      <w:r w:rsidRPr="00B95B3A">
        <w:rPr>
          <w:rFonts w:eastAsia="Calibri"/>
        </w:rPr>
        <w:t>5 V</w:t>
      </w:r>
    </w:p>
    <w:p w14:paraId="498FC308" w14:textId="77777777" w:rsidR="00B95B3A" w:rsidRPr="00B95B3A" w:rsidRDefault="00B95B3A" w:rsidP="003B1A89">
      <w:pPr>
        <w:numPr>
          <w:ilvl w:val="0"/>
          <w:numId w:val="35"/>
        </w:numPr>
        <w:spacing w:after="120" w:line="360" w:lineRule="auto"/>
        <w:contextualSpacing/>
        <w:rPr>
          <w:rFonts w:eastAsia="Calibri"/>
        </w:rPr>
      </w:pPr>
      <w:r w:rsidRPr="00B95B3A">
        <w:rPr>
          <w:rFonts w:eastAsia="Calibri"/>
        </w:rPr>
        <w:t>– 11 V</w:t>
      </w:r>
    </w:p>
    <w:p w14:paraId="2B39D4E9" w14:textId="77777777" w:rsidR="00B95B3A" w:rsidRPr="00B95B3A" w:rsidRDefault="00B95B3A" w:rsidP="003B1A89">
      <w:pPr>
        <w:numPr>
          <w:ilvl w:val="0"/>
          <w:numId w:val="35"/>
        </w:numPr>
        <w:spacing w:after="120" w:line="360" w:lineRule="auto"/>
        <w:contextualSpacing/>
        <w:rPr>
          <w:rFonts w:eastAsia="Calibri"/>
        </w:rPr>
      </w:pPr>
      <w:r w:rsidRPr="00B95B3A">
        <w:rPr>
          <w:rFonts w:eastAsia="Calibri"/>
        </w:rPr>
        <w:t>– 6 V</w:t>
      </w:r>
    </w:p>
    <w:p w14:paraId="64A9C1AA" w14:textId="77777777" w:rsidR="00B95B3A" w:rsidRPr="00B95B3A" w:rsidRDefault="00B95B3A" w:rsidP="003B1A89">
      <w:pPr>
        <w:numPr>
          <w:ilvl w:val="0"/>
          <w:numId w:val="35"/>
        </w:numPr>
        <w:spacing w:after="120" w:line="360" w:lineRule="auto"/>
        <w:contextualSpacing/>
        <w:rPr>
          <w:rFonts w:eastAsia="Calibri"/>
        </w:rPr>
      </w:pPr>
      <w:r w:rsidRPr="00B95B3A">
        <w:rPr>
          <w:rFonts w:eastAsia="Calibri"/>
        </w:rPr>
        <w:t>– 5</w:t>
      </w:r>
      <w:r w:rsidR="00FA1914">
        <w:rPr>
          <w:rFonts w:eastAsia="Calibri"/>
        </w:rPr>
        <w:t>.</w:t>
      </w:r>
      <w:r w:rsidRPr="00B95B3A">
        <w:rPr>
          <w:rFonts w:eastAsia="Calibri"/>
        </w:rPr>
        <w:t>5 V</w:t>
      </w:r>
    </w:p>
    <w:p w14:paraId="5F777A7C" w14:textId="77777777" w:rsidR="00B95B3A" w:rsidRPr="00B95B3A" w:rsidRDefault="00B95B3A" w:rsidP="003B1A89">
      <w:pPr>
        <w:numPr>
          <w:ilvl w:val="0"/>
          <w:numId w:val="35"/>
        </w:numPr>
        <w:spacing w:after="120" w:line="360" w:lineRule="auto"/>
        <w:contextualSpacing/>
        <w:rPr>
          <w:rFonts w:eastAsia="Calibri"/>
        </w:rPr>
      </w:pPr>
      <w:r w:rsidRPr="00B95B3A">
        <w:rPr>
          <w:rFonts w:eastAsia="Calibri"/>
        </w:rPr>
        <w:t>0 V</w:t>
      </w:r>
    </w:p>
    <w:p w14:paraId="05A2DE30" w14:textId="77777777" w:rsidR="00B95B3A" w:rsidRPr="00B95B3A" w:rsidRDefault="00B95B3A" w:rsidP="003B1A89">
      <w:pPr>
        <w:numPr>
          <w:ilvl w:val="0"/>
          <w:numId w:val="35"/>
        </w:numPr>
        <w:spacing w:after="120" w:line="360" w:lineRule="auto"/>
        <w:contextualSpacing/>
        <w:rPr>
          <w:rFonts w:eastAsia="Calibri"/>
        </w:rPr>
      </w:pPr>
      <w:r w:rsidRPr="00B95B3A">
        <w:rPr>
          <w:rFonts w:eastAsia="Calibri"/>
        </w:rPr>
        <w:t>5</w:t>
      </w:r>
      <w:r w:rsidR="00FA1914">
        <w:rPr>
          <w:rFonts w:eastAsia="Calibri"/>
        </w:rPr>
        <w:t>.</w:t>
      </w:r>
      <w:r w:rsidRPr="00B95B3A">
        <w:rPr>
          <w:rFonts w:eastAsia="Calibri"/>
        </w:rPr>
        <w:t>5 V</w:t>
      </w:r>
    </w:p>
    <w:p w14:paraId="54328392" w14:textId="77777777" w:rsidR="00B95B3A" w:rsidRPr="00B95B3A" w:rsidRDefault="00B95B3A" w:rsidP="003B1A89">
      <w:pPr>
        <w:numPr>
          <w:ilvl w:val="0"/>
          <w:numId w:val="35"/>
        </w:numPr>
        <w:spacing w:after="120" w:line="360" w:lineRule="auto"/>
        <w:contextualSpacing/>
        <w:rPr>
          <w:rFonts w:eastAsia="Calibri"/>
        </w:rPr>
      </w:pPr>
      <w:r w:rsidRPr="00B95B3A">
        <w:rPr>
          <w:rFonts w:eastAsia="Calibri"/>
        </w:rPr>
        <w:t>6 V</w:t>
      </w:r>
    </w:p>
    <w:p w14:paraId="30EE515B" w14:textId="77777777" w:rsidR="00B95B3A" w:rsidRPr="00B95B3A" w:rsidRDefault="00B95B3A" w:rsidP="003B1A89">
      <w:pPr>
        <w:numPr>
          <w:ilvl w:val="0"/>
          <w:numId w:val="35"/>
        </w:numPr>
        <w:spacing w:after="120" w:line="360" w:lineRule="auto"/>
        <w:contextualSpacing/>
        <w:rPr>
          <w:rFonts w:eastAsia="Calibri"/>
        </w:rPr>
      </w:pPr>
      <w:r w:rsidRPr="00B95B3A">
        <w:rPr>
          <w:rFonts w:eastAsia="Calibri"/>
        </w:rPr>
        <w:t>11 V</w:t>
      </w:r>
    </w:p>
    <w:p w14:paraId="41B3D751" w14:textId="77777777" w:rsidR="00B95B3A" w:rsidRDefault="00B95B3A" w:rsidP="003B1A89">
      <w:pPr>
        <w:numPr>
          <w:ilvl w:val="0"/>
          <w:numId w:val="35"/>
        </w:numPr>
        <w:spacing w:after="120" w:line="360" w:lineRule="auto"/>
        <w:contextualSpacing/>
        <w:rPr>
          <w:rFonts w:eastAsia="Calibri"/>
        </w:rPr>
      </w:pPr>
      <w:r w:rsidRPr="00B95B3A">
        <w:rPr>
          <w:rFonts w:eastAsia="Calibri"/>
        </w:rPr>
        <w:t>16</w:t>
      </w:r>
      <w:r w:rsidR="00FA1914">
        <w:rPr>
          <w:rFonts w:eastAsia="Calibri"/>
        </w:rPr>
        <w:t>.</w:t>
      </w:r>
      <w:r w:rsidRPr="00B95B3A">
        <w:rPr>
          <w:rFonts w:eastAsia="Calibri"/>
        </w:rPr>
        <w:t>5 V</w:t>
      </w:r>
    </w:p>
    <w:p w14:paraId="53174530" w14:textId="3EC61AEE" w:rsidR="00D954C5" w:rsidRPr="00B95B3A" w:rsidRDefault="00D954C5" w:rsidP="003B1A89">
      <w:pPr>
        <w:numPr>
          <w:ilvl w:val="0"/>
          <w:numId w:val="35"/>
        </w:numPr>
        <w:spacing w:after="120" w:line="360" w:lineRule="auto"/>
        <w:contextualSpacing/>
        <w:rPr>
          <w:rFonts w:eastAsia="Calibri"/>
        </w:rPr>
      </w:pPr>
      <w:r>
        <w:rPr>
          <w:rFonts w:eastAsia="Calibri"/>
        </w:rPr>
        <w:t xml:space="preserve"> None of the above</w:t>
      </w:r>
    </w:p>
    <w:p w14:paraId="2B580E4D" w14:textId="77777777" w:rsidR="00B95B3A" w:rsidRPr="00B95B3A" w:rsidRDefault="00B95B3A" w:rsidP="003B1A89">
      <w:pPr>
        <w:spacing w:after="120" w:line="360" w:lineRule="auto"/>
      </w:pPr>
    </w:p>
    <w:p w14:paraId="6C296B93" w14:textId="77777777" w:rsidR="00B95B3A" w:rsidRPr="00B95B3A" w:rsidRDefault="00B95B3A" w:rsidP="003B1A89">
      <w:pPr>
        <w:spacing w:after="120" w:line="360" w:lineRule="auto"/>
        <w:ind w:left="720"/>
        <w:contextualSpacing/>
        <w:rPr>
          <w:rFonts w:eastAsia="Calibri"/>
          <w:szCs w:val="22"/>
        </w:rPr>
      </w:pPr>
      <w:r w:rsidRPr="00B95B3A">
        <w:rPr>
          <w:rFonts w:eastAsia="Calibri"/>
          <w:szCs w:val="22"/>
        </w:rPr>
        <w:t>Answer (3)</w:t>
      </w:r>
    </w:p>
    <w:p w14:paraId="01770C38" w14:textId="147C4C01" w:rsidR="00110E37" w:rsidRDefault="00110E37" w:rsidP="00110E37">
      <w:pPr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 xml:space="preserve">Question </w:t>
      </w:r>
      <w:r>
        <w:rPr>
          <w:b/>
          <w:lang w:eastAsia="zh-CN"/>
        </w:rPr>
        <w:t>5</w:t>
      </w:r>
    </w:p>
    <w:p w14:paraId="4F1C735F" w14:textId="77777777" w:rsidR="00110E37" w:rsidRDefault="00110E37" w:rsidP="00110E37">
      <w:pPr>
        <w:rPr>
          <w:b/>
          <w:lang w:eastAsia="zh-CN"/>
        </w:rPr>
      </w:pPr>
    </w:p>
    <w:p w14:paraId="5AE08BE7" w14:textId="315BF95F" w:rsidR="00110E37" w:rsidRPr="006D66EE" w:rsidRDefault="00110E37" w:rsidP="00110E37">
      <w:pPr>
        <w:rPr>
          <w:lang w:eastAsia="zh-CN"/>
        </w:rPr>
      </w:pPr>
      <w:r>
        <w:rPr>
          <w:lang w:eastAsia="zh-CN"/>
        </w:rPr>
        <w:t>In the circuit below, find</w:t>
      </w:r>
      <w:r w:rsidRPr="006D66EE">
        <w:rPr>
          <w:rFonts w:hint="eastAsia"/>
          <w:lang w:eastAsia="zh-CN"/>
        </w:rPr>
        <w:t xml:space="preserve"> current </w:t>
      </w:r>
      <w:r w:rsidRPr="008E5633">
        <w:rPr>
          <w:rFonts w:hint="eastAsia"/>
          <w:i/>
          <w:lang w:eastAsia="zh-CN"/>
        </w:rPr>
        <w:t>I</w:t>
      </w:r>
      <w:r w:rsidRPr="008E5633">
        <w:rPr>
          <w:rFonts w:hint="eastAsia"/>
          <w:i/>
          <w:vertAlign w:val="subscript"/>
          <w:lang w:eastAsia="zh-CN"/>
        </w:rPr>
        <w:t>1</w:t>
      </w:r>
      <w:r w:rsidRPr="006D66EE">
        <w:rPr>
          <w:rFonts w:hint="eastAsia"/>
          <w:lang w:eastAsia="zh-CN"/>
        </w:rPr>
        <w:t>:</w:t>
      </w:r>
    </w:p>
    <w:p w14:paraId="409CD4A7" w14:textId="6F819FE8" w:rsidR="00110E37" w:rsidRPr="00110E37" w:rsidRDefault="00110E37" w:rsidP="00110E37">
      <w:pPr>
        <w:rPr>
          <w:lang w:eastAsia="zh-CN"/>
        </w:rPr>
      </w:pPr>
    </w:p>
    <w:p w14:paraId="1182D1BE" w14:textId="77777777" w:rsidR="00110E37" w:rsidRDefault="00110E37" w:rsidP="00110E37">
      <w:pPr>
        <w:rPr>
          <w:b/>
          <w:lang w:eastAsia="zh-CN"/>
        </w:rPr>
      </w:pPr>
      <w:r>
        <w:rPr>
          <w:rFonts w:hint="eastAsia"/>
          <w:b/>
          <w:noProof/>
        </w:rPr>
        <mc:AlternateContent>
          <mc:Choice Requires="wpc">
            <w:drawing>
              <wp:inline distT="0" distB="0" distL="0" distR="0" wp14:anchorId="491ADC4D" wp14:editId="26825133">
                <wp:extent cx="5486400" cy="2198594"/>
                <wp:effectExtent l="0" t="0" r="0" b="0"/>
                <wp:docPr id="2105" name="Canvas 2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Rectangle 21"/>
                        <wps:cNvSpPr/>
                        <wps:spPr>
                          <a:xfrm>
                            <a:off x="1460308" y="1015589"/>
                            <a:ext cx="403412" cy="1344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 rot="18900000">
                            <a:off x="2503269" y="1531650"/>
                            <a:ext cx="403225" cy="133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 rot="2700000">
                            <a:off x="2532296" y="536787"/>
                            <a:ext cx="403225" cy="133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 rot="5400000">
                            <a:off x="1949777" y="525107"/>
                            <a:ext cx="403225" cy="133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426961" y="1014054"/>
                            <a:ext cx="403225" cy="133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830186" y="1084094"/>
                            <a:ext cx="39168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868908" y="1084094"/>
                            <a:ext cx="55805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155853" y="793712"/>
                            <a:ext cx="0" cy="54419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 rot="5400000">
                            <a:off x="1961689" y="1472524"/>
                            <a:ext cx="403225" cy="133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888090" y="745527"/>
                            <a:ext cx="333783" cy="33626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9" name="Straight Connector 2049"/>
                        <wps:cNvCnPr/>
                        <wps:spPr>
                          <a:xfrm>
                            <a:off x="2155853" y="336"/>
                            <a:ext cx="436395" cy="4618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0" name="Straight Connector 2050"/>
                        <wps:cNvCnPr/>
                        <wps:spPr>
                          <a:xfrm>
                            <a:off x="2155853" y="336"/>
                            <a:ext cx="0" cy="39015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4" name="Straight Connector 2054"/>
                        <wps:cNvCnPr/>
                        <wps:spPr>
                          <a:xfrm>
                            <a:off x="2157306" y="1741129"/>
                            <a:ext cx="0" cy="3898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5" name="Rectangle 2055"/>
                        <wps:cNvSpPr/>
                        <wps:spPr>
                          <a:xfrm rot="2700000">
                            <a:off x="1377940" y="1484204"/>
                            <a:ext cx="403225" cy="133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" name="Straight Connector 2056"/>
                        <wps:cNvCnPr/>
                        <wps:spPr>
                          <a:xfrm>
                            <a:off x="1126933" y="1066071"/>
                            <a:ext cx="333375" cy="3359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7" name="Straight Connector 2057"/>
                        <wps:cNvCnPr/>
                        <wps:spPr>
                          <a:xfrm>
                            <a:off x="1721061" y="1686407"/>
                            <a:ext cx="436245" cy="4616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8" name="Straight Connector 2058"/>
                        <wps:cNvCnPr/>
                        <wps:spPr>
                          <a:xfrm>
                            <a:off x="1126933" y="1081789"/>
                            <a:ext cx="333375" cy="23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0" name="Straight Connector 2060"/>
                        <wps:cNvCnPr/>
                        <wps:spPr>
                          <a:xfrm flipH="1">
                            <a:off x="2157306" y="1741129"/>
                            <a:ext cx="407416" cy="40692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1" name="Straight Connector 2061"/>
                        <wps:cNvCnPr>
                          <a:endCxn id="22" idx="3"/>
                        </wps:cNvCnPr>
                        <wps:spPr>
                          <a:xfrm flipH="1">
                            <a:off x="2847443" y="1072795"/>
                            <a:ext cx="374430" cy="38328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3" name="Rectangle 2063"/>
                        <wps:cNvSpPr/>
                        <wps:spPr>
                          <a:xfrm rot="18900000">
                            <a:off x="1414883" y="488498"/>
                            <a:ext cx="403225" cy="133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" name="Straight Connector 2064"/>
                        <wps:cNvCnPr/>
                        <wps:spPr>
                          <a:xfrm flipH="1">
                            <a:off x="1748818" y="336"/>
                            <a:ext cx="407035" cy="406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5" name="Straight Connector 2065"/>
                        <wps:cNvCnPr/>
                        <wps:spPr>
                          <a:xfrm flipH="1">
                            <a:off x="1126933" y="701189"/>
                            <a:ext cx="374015" cy="38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6" name="Straight Arrow Connector 2066"/>
                        <wps:cNvCnPr/>
                        <wps:spPr>
                          <a:xfrm>
                            <a:off x="1298943" y="1504962"/>
                            <a:ext cx="275665" cy="28911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7" name="Text Box 2067"/>
                        <wps:cNvSpPr txBox="1"/>
                        <wps:spPr>
                          <a:xfrm>
                            <a:off x="1036726" y="1686407"/>
                            <a:ext cx="423582" cy="3242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C9A08" w14:textId="77777777" w:rsidR="00825565" w:rsidRDefault="00825565" w:rsidP="00110E37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" name="Straight Arrow Connector 2068"/>
                        <wps:cNvCnPr/>
                        <wps:spPr>
                          <a:xfrm>
                            <a:off x="1482163" y="1222483"/>
                            <a:ext cx="4216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9" name="Text Box 25"/>
                        <wps:cNvSpPr txBox="1"/>
                        <wps:spPr>
                          <a:xfrm>
                            <a:off x="1574608" y="1222483"/>
                            <a:ext cx="42354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B5ADA2" w14:textId="77777777" w:rsidR="00825565" w:rsidRDefault="00825565" w:rsidP="00110E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 w:hint="eastAsia"/>
                                </w:rPr>
                                <w:t xml:space="preserve">2 </w:t>
                              </w:r>
                              <w:r>
                                <w:rPr>
                                  <w:rFonts w:eastAsia="SimSu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" name="Straight Arrow Connector 2070"/>
                        <wps:cNvCnPr/>
                        <wps:spPr>
                          <a:xfrm flipH="1" flipV="1">
                            <a:off x="2742584" y="274679"/>
                            <a:ext cx="302867" cy="27710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1" name="Text Box 25"/>
                        <wps:cNvSpPr txBox="1"/>
                        <wps:spPr>
                          <a:xfrm>
                            <a:off x="2888090" y="95186"/>
                            <a:ext cx="42354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9937C3" w14:textId="77777777" w:rsidR="00825565" w:rsidRPr="008E5633" w:rsidRDefault="00825565" w:rsidP="00110E3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vertAlign w:val="subscript"/>
                                </w:rPr>
                              </w:pPr>
                              <w:r w:rsidRPr="008E5633">
                                <w:rPr>
                                  <w:rFonts w:hint="eastAsia"/>
                                  <w:i/>
                                </w:rPr>
                                <w:t>I</w:t>
                              </w:r>
                              <w:r w:rsidRPr="008E5633"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" name="Text Box 25"/>
                        <wps:cNvSpPr txBox="1"/>
                        <wps:spPr>
                          <a:xfrm>
                            <a:off x="1660852" y="608921"/>
                            <a:ext cx="42354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24C550" w14:textId="77777777" w:rsidR="00825565" w:rsidRDefault="00825565" w:rsidP="00110E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 w:hint="eastAsia"/>
                                </w:rPr>
                                <w:t>1</w:t>
                              </w:r>
                              <w:r>
                                <w:rPr>
                                  <w:rFonts w:eastAsia="SimSun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3" name="Straight Arrow Connector 2073"/>
                        <wps:cNvCnPr/>
                        <wps:spPr>
                          <a:xfrm>
                            <a:off x="2004947" y="353724"/>
                            <a:ext cx="0" cy="39169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05" o:spid="_x0000_s1026" editas="canvas" style="width:6in;height:173.1pt;mso-position-horizontal-relative:char;mso-position-vertical-relative:line" coordsize="54864,2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1983;visibility:visible;mso-wrap-style:square">
                  <v:fill o:detectmouseclick="t"/>
                  <v:path o:connecttype="none"/>
                </v:shape>
                <v:rect id="Rectangle 21" o:spid="_x0000_s1028" style="position:absolute;left:14603;top:10155;width:4034;height:1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/>
                <v:rect id="Rectangle 22" o:spid="_x0000_s1029" style="position:absolute;left:25032;top:15316;width:4032;height:1340;rotation:-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MFNMQA&#10;AADbAAAADwAAAGRycy9kb3ducmV2LnhtbESPzWrDMBCE74W8g9hAb40cQ5PiWjbBkOJTIUkp9Lax&#10;traJtTKW6p+3rwKFHoeZ+YZJ89l0YqTBtZYVbDcRCOLK6pZrBR+X49MLCOeRNXaWScFCDvJs9ZBi&#10;ou3EJxrPvhYBwi5BBY33fSKlqxoy6Da2Jw7etx0M+iCHWuoBpwA3nYyjaCcNthwWGuypaKi6nX+M&#10;grelddaWn+/P+3ksrpWZvnbXSanH9Xx4BeFp9v/hv3apFcQx3L+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zBTTEAAAA2wAAAA8AAAAAAAAAAAAAAAAAmAIAAGRycy9k&#10;b3ducmV2LnhtbFBLBQYAAAAABAAEAPUAAACJAwAAAAA=&#10;" filled="f" strokecolor="black [3213]" strokeweight="1pt"/>
                <v:rect id="Rectangle 23" o:spid="_x0000_s1030" style="position:absolute;left:25323;top:5367;width:4032;height:1340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6Ud8IA&#10;AADbAAAADwAAAGRycy9kb3ducmV2LnhtbESP3YrCMBSE7xd8h3AE79bUuixSjSKiIAgrqyJeHprT&#10;H2xOahO1vr0RBC+HmfmGmcxaU4kbNa60rGDQj0AQp1aXnCs47FffIxDOI2usLJOCBzmYTTtfE0y0&#10;vfM/3XY+FwHCLkEFhfd1IqVLCzLo+rYmDl5mG4M+yCaXusF7gJtKxlH0Kw2WHBYKrGlRUHreXY2C&#10;k8kv2zbTkn+Og2yYxUvztzko1eu28zEIT63/hN/ttVYQD+H1Jfw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pR3wgAAANsAAAAPAAAAAAAAAAAAAAAAAJgCAABkcnMvZG93&#10;bnJldi54bWxQSwUGAAAAAAQABAD1AAAAhwMAAAAA&#10;" filled="f" strokecolor="black [3213]" strokeweight="1pt"/>
                <v:rect id="Rectangle 24" o:spid="_x0000_s1031" style="position:absolute;left:19496;top:5251;width:4033;height:134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t5RsMA&#10;AADbAAAADwAAAGRycy9kb3ducmV2LnhtbESP3WrCQBCF7wu+wzKCd3WjtMVEV1GhUuuF+PMAY3bM&#10;BrOzIbvR9O27QqGXh/PzcWaLzlbiTo0vHSsYDRMQxLnTJRcKzqfP1wkIH5A1Vo5JwQ95WMx7LzPM&#10;tHvwge7HUIg4wj5DBSaEOpPS54Ys+qGriaN3dY3FEGVTSN3gI47bSo6T5ENaLDkSDNa0NpTfjq2N&#10;XEqTzfe6fT+lVLer/XbnTXtRatDvllMQgbrwH/5rf2kF4zd4fo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t5RsMAAADbAAAADwAAAAAAAAAAAAAAAACYAgAAZHJzL2Rv&#10;d25yZXYueG1sUEsFBgAAAAAEAAQA9QAAAIgDAAAAAA==&#10;" filled="f" strokecolor="black [3213]" strokeweight="1pt"/>
                <v:rect id="Rectangle 25" o:spid="_x0000_s1032" style="position:absolute;left:24269;top:10140;width:4032;height:1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/sMYA&#10;AADbAAAADwAAAGRycy9kb3ducmV2LnhtbESPT2vCQBTE74V+h+UVehHdKLR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R/sMYAAADbAAAADwAAAAAAAAAAAAAAAACYAgAAZHJz&#10;L2Rvd25yZXYueG1sUEsFBgAAAAAEAAQA9QAAAIsDAAAAAA==&#10;" filled="f" strokecolor="black [3213]" strokeweight="1pt"/>
                <v:line id="Straight Connector 26" o:spid="_x0000_s1033" style="position:absolute;visibility:visible;mso-wrap-style:square" from="28301,10840" to="32218,10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DzLs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uIE7h/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DzLsUAAADbAAAADwAAAAAAAAAA&#10;AAAAAAChAgAAZHJzL2Rvd25yZXYueG1sUEsFBgAAAAAEAAQA+QAAAJMDAAAAAA==&#10;" strokecolor="black [3213]" strokeweight="1pt"/>
                <v:line id="Straight Connector 28" o:spid="_x0000_s1034" style="position:absolute;visibility:visible;mso-wrap-style:square" from="18689,10840" to="24269,10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PCx8MAAADbAAAADwAAAGRycy9kb3ducmV2LnhtbERPTWvCQBC9F/oflil4kbpJRK3RNRSL&#10;0EsQo4f2NmTHJDQ7G7LbJP333UOhx8f73meTacVAvWssK4gXEQji0uqGKwW36+n5BYTzyBpby6Tg&#10;hxxkh8eHPabajnyhofCVCCHsUlRQe9+lUrqyJoNuYTviwN1tb9AH2FdS9ziGcNPKJIrW0mDDoaHG&#10;jo41lV/Ft1HwdluPxbZabebxMp+2fE4+PnOj1Oxpet2B8DT5f/Gf+10rSMLY8CX8AH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DwsfDAAAA2wAAAA8AAAAAAAAAAAAA&#10;AAAAoQIAAGRycy9kb3ducmV2LnhtbFBLBQYAAAAABAAEAPkAAACRAwAAAAA=&#10;" strokecolor="black [3213]" strokeweight="1pt"/>
                <v:line id="Straight Connector 29" o:spid="_x0000_s1035" style="position:absolute;visibility:visible;mso-wrap-style:square" from="21558,7937" to="21558,13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9nXMUAAADbAAAADwAAAGRycy9kb3ducmV2LnhtbESPT2vCQBTE70K/w/IKXkQ3RvyT1FVK&#10;S6EXEaMHe3tkX5PQ7NuQXU389l1B8DjMzG+Y9bY3tbhS6yrLCqaTCARxbnXFhYLT8Wu8AuE8ssba&#10;Mim4kYPt5mWwxlTbjg90zXwhAoRdigpK75tUSpeXZNBNbEMcvF/bGvRBtoXULXYBbmoZR9FCGqw4&#10;LJTY0EdJ+V92MQo+T4suS4r5cjSd7fqE9/H5Z2eUGr72728gPPX+GX60v7WCOIH7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9nXMUAAADbAAAADwAAAAAAAAAA&#10;AAAAAAChAgAAZHJzL2Rvd25yZXYueG1sUEsFBgAAAAAEAAQA+QAAAJMDAAAAAA==&#10;" strokecolor="black [3213]" strokeweight="1pt"/>
                <v:rect id="Rectangle 30" o:spid="_x0000_s1036" style="position:absolute;left:19617;top:14725;width:4032;height:133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npmMAA&#10;AADbAAAADwAAAGRycy9kb3ducmV2LnhtbERPzWrCQBC+C77DMkJvuqlF0egqrWDpz6GofYBpdsyG&#10;ZmdDdqPx7TuHgseP73+97X2tLtTGKrCBx0kGirgItuLSwPdpP16AignZYh2YDNwownYzHKwxt+HK&#10;B7ocU6kkhGOOBlxKTa51LBx5jJPQEAt3Dq3HJLAttW3xKuG+1tMsm2uPFUuDw4Z2jorfY+ell5bZ&#10;68eum52W1HQvX++f0XU/xjyM+ucVqER9uov/3W/WwJOsly/yA/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npmMAAAADbAAAADwAAAAAAAAAAAAAAAACYAgAAZHJzL2Rvd25y&#10;ZXYueG1sUEsFBgAAAAAEAAQA9QAAAIUDAAAAAA==&#10;" filled="f" strokecolor="black [3213]" strokeweight="1pt"/>
                <v:line id="Straight Connector 31" o:spid="_x0000_s1037" style="position:absolute;visibility:visible;mso-wrap-style:square" from="28880,7455" to="32218,10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9h8UAAADbAAAADwAAAGRycy9kb3ducmV2LnhtbESPT2vCQBTE7wW/w/KEXkQ3Ueqf6CpS&#10;KXiR0uhBb4/sMwlm34bsatJv7xaEHoeZ+Q2z2nSmEg9qXGlZQTyKQBBnVpecKzgdv4ZzEM4ja6ws&#10;k4JfcrBZ995WmGjb8g89Up+LAGGXoILC+zqR0mUFGXQjWxMH72obgz7IJpe6wTbATSXHUTSVBksO&#10;CwXW9FlQdkvvRsHuNG3TRf4xG8STQ7fg7/H5cjBKvfe77RKEp87/h1/tvVYwieHvS/gBcv0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D9h8UAAADbAAAADwAAAAAAAAAA&#10;AAAAAAChAgAAZHJzL2Rvd25yZXYueG1sUEsFBgAAAAAEAAQA+QAAAJMDAAAAAA==&#10;" strokecolor="black [3213]" strokeweight="1pt"/>
                <v:line id="Straight Connector 2049" o:spid="_x0000_s1038" style="position:absolute;visibility:visible;mso-wrap-style:square" from="21558,3" to="25922,4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jgs8cAAADdAAAADwAAAGRycy9kb3ducmV2LnhtbESPQWvCQBSE74L/YXlCL6Ibo9UmdZWi&#10;FLxIafRgb4/saxKafRuyWxP/fVcoeBxm5htmve1NLa7Uusqygtk0AkGcW11xoeB8ep+8gHAeWWNt&#10;mRTcyMF2MxysMdW240+6Zr4QAcIuRQWl900qpctLMuimtiEO3rdtDfog20LqFrsAN7WMo2gpDVYc&#10;FkpsaFdS/pP9GgX787LLkuJ5NZ7Nj33CH/Hl62iUehr1b68gPPX+Ef5vH7SCOFokcH8TnoDc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eOCzxwAAAN0AAAAPAAAAAAAA&#10;AAAAAAAAAKECAABkcnMvZG93bnJldi54bWxQSwUGAAAAAAQABAD5AAAAlQMAAAAA&#10;" strokecolor="black [3213]" strokeweight="1pt"/>
                <v:line id="Straight Connector 2050" o:spid="_x0000_s1039" style="position:absolute;visibility:visible;mso-wrap-style:square" from="21558,3" to="21558,3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vf88MAAADdAAAADwAAAGRycy9kb3ducmV2LnhtbERPy4rCMBTdC/5DuIIb0dQOvqpRhhkG&#10;ZiNidaG7S3Nti81NaaLt/P1kIbg8nPdm15lKPKlxpWUF00kEgjizuuRcwfn0M16CcB5ZY2WZFPyR&#10;g92239tgom3LR3qmPhchhF2CCgrv60RKlxVk0E1sTRy4m20M+gCbXOoG2xBuKhlH0VwaLDk0FFjT&#10;V0HZPX0YBd/neZuu8tliNP3Ydys+xJfr3ig1HHSfaxCeOv8Wv9y/WkEczcL+8CY8Ab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b3/PDAAAA3QAAAA8AAAAAAAAAAAAA&#10;AAAAoQIAAGRycy9kb3ducmV2LnhtbFBLBQYAAAAABAAEAPkAAACRAwAAAAA=&#10;" strokecolor="black [3213]" strokeweight="1pt"/>
                <v:line id="Straight Connector 2054" o:spid="_x0000_s1040" style="position:absolute;visibility:visible;mso-wrap-style:square" from="21573,17411" to="21573,2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DZ8MgAAADdAAAADwAAAGRycy9kb3ducmV2LnhtbESPT2vCQBTE70K/w/IKXqTZmPqnSV1F&#10;WgQvUho96O2RfU1Cs29Ddmvit+8WhB6HmfkNs9oMphFX6lxtWcE0ikEQF1bXXCo4HXdPLyCcR9bY&#10;WCYFN3KwWT+MVphp2/MnXXNfigBhl6GCyvs2k9IVFRl0kW2Jg/dlO4M+yK6UusM+wE0jkzheSIM1&#10;h4UKW3qrqPjOf4yC99Oiz9NyvpxMnw9Dyh/J+XIwSo0fh+0rCE+D/w/f23utIInnM/h7E56AX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qDZ8MgAAADdAAAADwAAAAAA&#10;AAAAAAAAAAChAgAAZHJzL2Rvd25yZXYueG1sUEsFBgAAAAAEAAQA+QAAAJYDAAAAAA==&#10;" strokecolor="black [3213]" strokeweight="1pt"/>
                <v:rect id="Rectangle 2055" o:spid="_x0000_s1041" style="position:absolute;left:13778;top:14842;width:4033;height:1340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hCMsQA&#10;AADdAAAADwAAAGRycy9kb3ducmV2LnhtbESP3YrCMBSE7xd8h3AE79bUqotUo4goCILLqoiXh+b0&#10;B5uT2kStb28WFvZymJlvmNmiNZV4UONKywoG/QgEcWp1ybmC03HzOQHhPLLGyjIpeJGDxbzzMcNE&#10;2yf/0OPgcxEg7BJUUHhfJ1K6tCCDrm9r4uBltjHog2xyqRt8BripZBxFX9JgyWGhwJpWBaXXw90o&#10;uJj89t1mWvLoPMiGWbw2+91JqV63XU5BeGr9f/ivvdUK4mg8ht834QnI+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YQjLEAAAA3QAAAA8AAAAAAAAAAAAAAAAAmAIAAGRycy9k&#10;b3ducmV2LnhtbFBLBQYAAAAABAAEAPUAAACJAwAAAAA=&#10;" filled="f" strokecolor="black [3213]" strokeweight="1pt"/>
                <v:line id="Straight Connector 2056" o:spid="_x0000_s1042" style="position:absolute;visibility:visible;mso-wrap-style:square" from="11269,10660" to="14603,14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iHMcAAADdAAAADwAAAGRycy9kb3ducmV2LnhtbESPQWvCQBSE74X+h+UVvEjdGDGtqZtQ&#10;LIIXEVMP7e2RfU1Cs29Ddmviv3cFocdhZr5h1vloWnGm3jWWFcxnEQji0uqGKwWnz+3zKwjnkTW2&#10;lknBhRzk2ePDGlNtBz7SufCVCBB2KSqove9SKV1Zk0E3sx1x8H5sb9AH2VdS9zgEuGllHEWJNNhw&#10;WKixo01N5W/xZxR8nJKhWFXLl+l8sR9XfIi/vvdGqcnT+P4GwtPo/8P39k4riKNlArc34QnI7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PuIcxwAAAN0AAAAPAAAAAAAA&#10;AAAAAAAAAKECAABkcnMvZG93bnJldi54bWxQSwUGAAAAAAQABAD5AAAAlQMAAAAA&#10;" strokecolor="black [3213]" strokeweight="1pt"/>
                <v:line id="Straight Connector 2057" o:spid="_x0000_s1043" style="position:absolute;visibility:visible;mso-wrap-style:square" from="17210,16864" to="21573,2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JHh8cAAADdAAAADwAAAGRycy9kb3ducmV2LnhtbESPT2vCQBTE74LfYXlCL0U3pvgvuopU&#10;Cr2IGD3o7ZF9JsHs25BdTfrtu4WCx2FmfsOsNp2pxJMaV1pWMB5FIIgzq0vOFZxPX8M5COeRNVaW&#10;ScEPOdis+70VJtq2fKRn6nMRIOwSVFB4XydSuqwgg25ka+Lg3Wxj0AfZ5FI32Aa4qWQcRVNpsOSw&#10;UGBNnwVl9/RhFOzO0zZd5JPZ+/hj3y34EF+ue6PU26DbLkF46vwr/N/+1griaDKDvzfhCc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ckeHxwAAAN0AAAAPAAAAAAAA&#10;AAAAAAAAAKECAABkcnMvZG93bnJldi54bWxQSwUGAAAAAAQABAD5AAAAlQMAAAAA&#10;" strokecolor="black [3213]" strokeweight="1pt"/>
                <v:line id="Straight Connector 2058" o:spid="_x0000_s1044" style="position:absolute;visibility:visible;mso-wrap-style:square" from="11269,10817" to="14603,10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3T9cMAAADdAAAADwAAAGRycy9kb3ducmV2LnhtbERPy4rCMBTdC/5DuIIb0dQOvqpRhhkG&#10;ZiNidaG7S3Nti81NaaLt/P1kIbg8nPdm15lKPKlxpWUF00kEgjizuuRcwfn0M16CcB5ZY2WZFPyR&#10;g92239tgom3LR3qmPhchhF2CCgrv60RKlxVk0E1sTRy4m20M+gCbXOoG2xBuKhlH0VwaLDk0FFjT&#10;V0HZPX0YBd/neZuu8tliNP3Ydys+xJfr3ig1HHSfaxCeOv8Wv9y/WkEczcLc8CY8Ab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t0/XDAAAA3QAAAA8AAAAAAAAAAAAA&#10;AAAAoQIAAGRycy9kb3ducmV2LnhtbFBLBQYAAAAABAAEAPkAAACRAwAAAAA=&#10;" strokecolor="black [3213]" strokeweight="1pt"/>
                <v:line id="Straight Connector 2060" o:spid="_x0000_s1045" style="position:absolute;flip:x;visibility:visible;mso-wrap-style:square" from="21573,17411" to="25647,2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3VjcIAAADdAAAADwAAAGRycy9kb3ducmV2LnhtbERPy4rCMBTdD/gP4QruxkRBR6tRRBAG&#10;cQSrG3eX5vaBzU1tMlr/3iwGZnk47+W6s7V4UOsrxxpGQwWCOHOm4kLD5bz7nIHwAdlg7Zg0vMjD&#10;etX7WGJi3JNP9EhDIWII+wQ1lCE0iZQ+K8miH7qGOHK5ay2GCNtCmhafMdzWcqzUVFqsODaU2NC2&#10;pOyW/loN+/M83x72P8eXv1+PlH+p0yS9aD3od5sFiEBd+Bf/ub+NhrGaxv3xTXwCcvU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43VjcIAAADdAAAADwAAAAAAAAAAAAAA&#10;AAChAgAAZHJzL2Rvd25yZXYueG1sUEsFBgAAAAAEAAQA+QAAAJADAAAAAA==&#10;" strokecolor="black [3213]" strokeweight="1pt"/>
                <v:line id="Straight Connector 2061" o:spid="_x0000_s1046" style="position:absolute;flip:x;visibility:visible;mso-wrap-style:square" from="28474,10727" to="32218,1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wFsUAAADdAAAADwAAAGRycy9kb3ducmV2LnhtbESPT2sCMRTE74LfIbyCN00UtLo1iggF&#10;ESu4euntsXn7h25etpuo67c3hYLHYWZ+wyzXna3FjVpfOdYwHikQxJkzFRcaLufP4RyED8gGa8ek&#10;4UEe1qt+b4mJcXc+0S0NhYgQ9glqKENoEil9VpJFP3INcfRy11oMUbaFNC3eI9zWcqLUTFqsOC6U&#10;2NC2pOwnvVoN+/Mi3x72X8eH//0+Uv6uTtP0ovXgrdt8gAjUhVf4v70zGiZqNoa/N/EJyNU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FwFsUAAADdAAAADwAAAAAAAAAA&#10;AAAAAAChAgAAZHJzL2Rvd25yZXYueG1sUEsFBgAAAAAEAAQA+QAAAJMDAAAAAA==&#10;" strokecolor="black [3213]" strokeweight="1pt"/>
                <v:rect id="Rectangle 2063" o:spid="_x0000_s1047" style="position:absolute;left:14148;top:4884;width:4033;height:1340;rotation:-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hAsYA&#10;AADdAAAADwAAAGRycy9kb3ducmV2LnhtbESPzWrDMBCE74G8g9hCb7HclDrBsRJCoMWnQpNQ6G1t&#10;bWwTa2Us1T9vXxUKPQ4z8w2THSbTioF611hW8BTFIIhLqxuuFFwvr6stCOeRNbaWScFMDg775SLD&#10;VNuRP2g4+0oECLsUFdTed6mUrqzJoItsRxy8m+0N+iD7SuoexwA3rVzHcSINNhwWauzoVFN5P38b&#10;BW9z46zNP99fNtNwKkozfiXFqNTjw3TcgfA0+f/wXzvXCtZx8gy/b8IT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0hAsYAAADdAAAADwAAAAAAAAAAAAAAAACYAgAAZHJz&#10;L2Rvd25yZXYueG1sUEsFBgAAAAAEAAQA9QAAAIsDAAAAAA==&#10;" filled="f" strokecolor="black [3213]" strokeweight="1pt"/>
                <v:line id="Straight Connector 2064" o:spid="_x0000_s1048" style="position:absolute;flip:x;visibility:visible;mso-wrap-style:square" from="17488,3" to="21558,4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TjscAAADdAAAADwAAAGRycy9kb3ducmV2LnhtbESPS2vDMBCE74X+B7GF3hqpoc3DsRxK&#10;oFBCGoiTS26LtX4Qa+VaauL8+ypQyHGYmW+YdDnYVpyp941jDa8jBYK4cKbhSsNh//kyA+EDssHW&#10;MWm4kodl9viQYmLchXd0zkMlIoR9ghrqELpESl/UZNGPXEccvdL1FkOUfSVNj5cIt60cKzWRFhuO&#10;CzV2tKqpOOW/VsN6Py9Xm/X39up/jlsqp2r3nh+0fn4aPhYgAg3hHv5vfxkNYzV5g9ub+ARk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tOOxwAAAN0AAAAPAAAAAAAA&#10;AAAAAAAAAKECAABkcnMvZG93bnJldi54bWxQSwUGAAAAAAQABAD5AAAAlQMAAAAA&#10;" strokecolor="black [3213]" strokeweight="1pt"/>
                <v:line id="Straight Connector 2065" o:spid="_x0000_s1049" style="position:absolute;flip:x;visibility:visible;mso-wrap-style:square" from="11269,7011" to="15009,10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p2FcUAAADdAAAADwAAAGRycy9kb3ducmV2LnhtbESPT2sCMRTE7wW/Q3iCt5pU0OrWKCII&#10;IlVw9dLbY/P2D928rJuo67dvhILHYWZ+w8yXna3FjVpfOdbwMVQgiDNnKi40nE+b9ykIH5AN1o5J&#10;w4M8LBe9tzkmxt35SLc0FCJC2CeooQyhSaT0WUkW/dA1xNHLXWsxRNkW0rR4j3Bby5FSE2mx4rhQ&#10;YkPrkrLf9Go17E6zfP292x8e/vJzoPxTHcfpWetBv1t9gQjUhVf4v701GkZqMobn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p2FcUAAADdAAAADwAAAAAAAAAA&#10;AAAAAAChAgAAZHJzL2Rvd25yZXYueG1sUEsFBgAAAAAEAAQA+QAAAJMDAAAAAA==&#10;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66" o:spid="_x0000_s1050" type="#_x0000_t32" style="position:absolute;left:12989;top:15049;width:2757;height:28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JTeccAAADdAAAADwAAAGRycy9kb3ducmV2LnhtbESP3YrCMBSE7xf2HcJZ8EbWVC+KVqO4&#10;i38Xiqj7AIfm2BSbk9JErT79ZkHYy2FmvmEms9ZW4kaNLx0r6PcSEMS50yUXCn5Oy88hCB+QNVaO&#10;ScGDPMym728TzLS784Fux1CICGGfoQITQp1J6XNDFn3P1cTRO7vGYoiyKaRu8B7htpKDJEmlxZLj&#10;gsGavg3ll+PVKgjr5+rwde2282d52exPZrTY9ndKdT7a+RhEoDb8h1/tjVYwSNIU/t7EJyC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ElN5xwAAAN0AAAAPAAAAAAAA&#10;AAAAAAAAAKECAABkcnMvZG93bnJldi54bWxQSwUGAAAAAAQABAD5AAAAlQMAAAAA&#10;" strokecolor="black [3213]" strokeweight="1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67" o:spid="_x0000_s1051" type="#_x0000_t202" style="position:absolute;left:10367;top:16864;width:4236;height:3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dWc8YA&#10;AADdAAAADwAAAGRycy9kb3ducmV2LnhtbESPT4vCMBTE78J+h/CEvWlqYVWqUaQgLose/HPZ29vm&#10;2Rabl24TtfrpjSB4HGbmN8x03ppKXKhxpWUFg34EgjizuuRcwWG/7I1BOI+ssbJMCm7kYD776Ewx&#10;0fbKW7rsfC4ChF2CCgrv60RKlxVk0PVtTRy8o20M+iCbXOoGrwFuKhlH0VAaLDksFFhTWlB22p2N&#10;gp90ucHtX2zG9ypdrY+L+v/w+6XUZ7ddTEB4av07/Gp/awVxNBzB8014AnL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dWc8YAAADdAAAADwAAAAAAAAAAAAAAAACYAgAAZHJz&#10;L2Rvd25yZXYueG1sUEsFBgAAAAAEAAQA9QAAAIsDAAAAAA==&#10;" filled="f" stroked="f" strokeweight=".5pt">
                  <v:textbox>
                    <w:txbxContent>
                      <w:p w14:paraId="0F5C9A08" w14:textId="77777777" w:rsidR="00825565" w:rsidRDefault="00825565" w:rsidP="00110E37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 A</w:t>
                        </w:r>
                      </w:p>
                    </w:txbxContent>
                  </v:textbox>
                </v:shape>
                <v:shape id="Straight Arrow Connector 2068" o:spid="_x0000_s1052" type="#_x0000_t32" style="position:absolute;left:14821;top:12224;width:42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FikMMAAADdAAAADwAAAGRycy9kb3ducmV2LnhtbERPy4rCMBTdC/5DuIIb0VQXotUoOoyj&#10;C4fBxwdcmmtTbG5KE7Xj15uF4PJw3vNlY0txp9oXjhUMBwkI4szpgnMF59OmPwHhA7LG0jEp+CcP&#10;y0W7NcdUuwcf6H4MuYgh7FNUYEKoUil9ZsiiH7iKOHIXV1sMEda51DU+Yrgt5ShJxtJiwbHBYEVf&#10;hrLr8WYVhO3z57C+9ZrVs7ju/k5m+r0f/irV7TSrGYhATfiI3+6dVjBKxnFufBOf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BYpDDAAAA3QAAAA8AAAAAAAAAAAAA&#10;AAAAoQIAAGRycy9kb3ducmV2LnhtbFBLBQYAAAAABAAEAPkAAACRAwAAAAA=&#10;" strokecolor="black [3213]" strokeweight="1pt">
                  <v:stroke endarrow="open"/>
                </v:shape>
                <v:shape id="Text Box 25" o:spid="_x0000_s1053" type="#_x0000_t202" style="position:absolute;left:15746;top:12224;width:4235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RnmscA&#10;AADdAAAADwAAAGRycy9kb3ducmV2LnhtbESPQWvCQBSE7wX/w/KE3urGQINGV5FAsJT2YOrF2zP7&#10;TILZtzG7NWl/fbdQ6HGYmW+Y9XY0rbhT7xrLCuazCARxaXXDlYLjR/60AOE8ssbWMin4IgfbzeRh&#10;jam2Ax/oXvhKBAi7FBXU3neplK6syaCb2Y44eBfbG/RB9pXUPQ4BbloZR1EiDTYcFmrsKKupvBaf&#10;RsFrlr/j4RybxXeb7d8uu+52PD0r9TgddysQnkb/H/5rv2gFcZQs4fdNeAJy8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7EZ5rHAAAA3QAAAA8AAAAAAAAAAAAAAAAAmAIAAGRy&#10;cy9kb3ducmV2LnhtbFBLBQYAAAAABAAEAPUAAACMAwAAAAA=&#10;" filled="f" stroked="f" strokeweight=".5pt">
                  <v:textbox>
                    <w:txbxContent>
                      <w:p w14:paraId="53B5ADA2" w14:textId="77777777" w:rsidR="00825565" w:rsidRDefault="00825565" w:rsidP="00110E3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 w:hint="eastAsia"/>
                          </w:rPr>
                          <w:t xml:space="preserve">2 </w:t>
                        </w:r>
                        <w:r>
                          <w:rPr>
                            <w:rFonts w:eastAsia="SimSu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2070" o:spid="_x0000_s1054" type="#_x0000_t32" style="position:absolute;left:27425;top:2746;width:3029;height:27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wLsUAAADdAAAADwAAAGRycy9kb3ducmV2LnhtbERPTWvCQBC9C/0PyxR6001ziJK6kVao&#10;lhaRJqWQ25gdk2B2NmS3Gv999yB4fLzv5Wo0nTjT4FrLCp5nEQjiyuqWawU/xft0AcJ5ZI2dZVJw&#10;JQer7GGyxFTbC3/TOfe1CCHsUlTQeN+nUrqqIYNuZnviwB3tYNAHONRSD3gJ4aaTcRQl0mDLoaHB&#10;ntYNVaf8zygYP8vddh3z5uutSH5PB1cWyb5X6ulxfH0B4Wn0d/HN/aEVxNE87A9vwhOQ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mwLsUAAADdAAAADwAAAAAAAAAA&#10;AAAAAAChAgAAZHJzL2Rvd25yZXYueG1sUEsFBgAAAAAEAAQA+QAAAJMDAAAAAA==&#10;" strokecolor="black [3213]" strokeweight="1pt">
                  <v:stroke endarrow="open"/>
                </v:shape>
                <v:shape id="Text Box 25" o:spid="_x0000_s1055" type="#_x0000_t202" style="position:absolute;left:28880;top:951;width:4236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9QcYA&#10;AADdAAAADwAAAGRycy9kb3ducmV2LnhtbESPT4vCMBTE74LfITzBm6YWdKUaRQqyi+jBP5e9vW2e&#10;bbF56TZZrX56Iyx4HGbmN8x82ZpKXKlxpWUFo2EEgjizuuRcwem4HkxBOI+ssbJMCu7kYLnoduaY&#10;aHvjPV0PPhcBwi5BBYX3dSKlywoy6Ia2Jg7e2TYGfZBNLnWDtwA3lYyjaCINlhwWCqwpLSi7HP6M&#10;gk263uH+JzbTR5V+bs+r+vf0PVaq32tXMxCeWv8O/7e/tII4+hjB6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v9QcYAAADdAAAADwAAAAAAAAAAAAAAAACYAgAAZHJz&#10;L2Rvd25yZXYueG1sUEsFBgAAAAAEAAQA9QAAAIsDAAAAAA==&#10;" filled="f" stroked="f" strokeweight=".5pt">
                  <v:textbox>
                    <w:txbxContent>
                      <w:p w14:paraId="699937C3" w14:textId="77777777" w:rsidR="00825565" w:rsidRPr="008E5633" w:rsidRDefault="00825565" w:rsidP="00110E37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vertAlign w:val="subscript"/>
                          </w:rPr>
                        </w:pPr>
                        <w:r w:rsidRPr="008E5633">
                          <w:rPr>
                            <w:rFonts w:hint="eastAsia"/>
                            <w:i/>
                          </w:rPr>
                          <w:t>I</w:t>
                        </w:r>
                        <w:r w:rsidRPr="008E5633">
                          <w:rPr>
                            <w:rFonts w:hint="eastAsia"/>
                            <w:i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56" type="#_x0000_t202" style="position:absolute;left:16608;top:6089;width:423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ljNsYA&#10;AADdAAAADwAAAGRycy9kb3ducmV2LnhtbESPQYvCMBSE78L+h/AWvGlqQVeqUaQgK6IHXS97ezbP&#10;tti8dJuo1V9vhAWPw8x8w0znranElRpXWlYw6EcgiDOrS84VHH6WvTEI55E1VpZJwZ0czGcfnSkm&#10;2t54R9e9z0WAsEtQQeF9nUjpsoIMur6tiYN3so1BH2STS93gLcBNJeMoGkmDJYeFAmtKC8rO+4tR&#10;sE6XW9wdYzN+VOn35rSo/w6/Q6W6n+1iAsJT69/h//ZKK4ijrxheb8ITkL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ljNsYAAADdAAAADwAAAAAAAAAAAAAAAACYAgAAZHJz&#10;L2Rvd25yZXYueG1sUEsFBgAAAAAEAAQA9QAAAIsDAAAAAA==&#10;" filled="f" stroked="f" strokeweight=".5pt">
                  <v:textbox>
                    <w:txbxContent>
                      <w:p w14:paraId="4A24C550" w14:textId="77777777" w:rsidR="00825565" w:rsidRDefault="00825565" w:rsidP="00110E3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 w:hint="eastAsia"/>
                          </w:rPr>
                          <w:t>1</w:t>
                        </w:r>
                        <w:r>
                          <w:rPr>
                            <w:rFonts w:eastAsia="SimSun"/>
                          </w:rPr>
                          <w:t xml:space="preserve"> A</w:t>
                        </w:r>
                      </w:p>
                    </w:txbxContent>
                  </v:textbox>
                </v:shape>
                <v:shape id="Straight Arrow Connector 2073" o:spid="_x0000_s1057" type="#_x0000_t32" style="position:absolute;left:20049;top:3537;width:0;height:3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xmPMgAAADdAAAADwAAAGRycy9kb3ducmV2LnhtbESP3WrCQBSE7wt9h+UUeiN1o0J/YjZi&#10;i1ovLMWfBzhkT7PB7NmQXTX69K4g9HKYmW+YbNLZWhyp9ZVjBYN+AoK4cLriUsFuO395B+EDssba&#10;MSk4k4dJ/viQYardidd03IRSRAj7FBWYEJpUSl8Ysuj7riGO3p9rLYYo21LqFk8Rbms5TJJXabHi&#10;uGCwoS9DxX5zsArC92Wx/jz0uuml2i9/t+Zjthr8KPX81E3HIAJ14T98by+1gmHyNoLbm/gEZH4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LxmPMgAAADdAAAADwAAAAAA&#10;AAAAAAAAAAChAgAAZHJzL2Rvd25yZXYueG1sUEsFBgAAAAAEAAQA+QAAAJYDAAAAAA==&#10;" strokecolor="black [3213]" strokeweight="1pt">
                  <v:stroke endarrow="open"/>
                </v:shape>
                <w10:anchorlock/>
              </v:group>
            </w:pict>
          </mc:Fallback>
        </mc:AlternateContent>
      </w:r>
    </w:p>
    <w:p w14:paraId="62B516E0" w14:textId="77777777" w:rsidR="00110E37" w:rsidRDefault="00110E37" w:rsidP="00110E37">
      <w:pPr>
        <w:rPr>
          <w:b/>
          <w:lang w:eastAsia="zh-CN"/>
        </w:rPr>
      </w:pPr>
    </w:p>
    <w:p w14:paraId="7CB89832" w14:textId="77777777" w:rsidR="00110E37" w:rsidRDefault="00110E37" w:rsidP="00110E37">
      <w:pPr>
        <w:rPr>
          <w:b/>
          <w:lang w:eastAsia="zh-CN"/>
        </w:rPr>
      </w:pPr>
    </w:p>
    <w:p w14:paraId="50B3C401" w14:textId="77777777" w:rsidR="00110E37" w:rsidRDefault="00110E37" w:rsidP="00110E37">
      <w:pPr>
        <w:pStyle w:val="ListParagraph"/>
        <w:numPr>
          <w:ilvl w:val="0"/>
          <w:numId w:val="40"/>
        </w:numPr>
        <w:spacing w:after="120" w:line="360" w:lineRule="auto"/>
        <w:contextualSpacing/>
      </w:pPr>
      <w:r>
        <w:rPr>
          <w:rFonts w:hint="eastAsia"/>
          <w:lang w:eastAsia="zh-CN"/>
        </w:rPr>
        <w:t xml:space="preserve"> 1</w:t>
      </w:r>
      <w:r>
        <w:t xml:space="preserve"> </w:t>
      </w:r>
      <w:r>
        <w:rPr>
          <w:rFonts w:hint="eastAsia"/>
          <w:lang w:eastAsia="zh-CN"/>
        </w:rPr>
        <w:t>A</w:t>
      </w:r>
    </w:p>
    <w:p w14:paraId="1B732E5C" w14:textId="77777777" w:rsidR="00110E37" w:rsidRDefault="00110E37" w:rsidP="00110E37">
      <w:pPr>
        <w:pStyle w:val="ListParagraph"/>
        <w:numPr>
          <w:ilvl w:val="0"/>
          <w:numId w:val="40"/>
        </w:numPr>
        <w:spacing w:after="120" w:line="360" w:lineRule="auto"/>
        <w:contextualSpacing/>
      </w:pPr>
      <w:r>
        <w:rPr>
          <w:rFonts w:hint="eastAsia"/>
          <w:lang w:eastAsia="zh-CN"/>
        </w:rPr>
        <w:t xml:space="preserve"> </w:t>
      </w:r>
      <w:r>
        <w:t xml:space="preserve">2 </w:t>
      </w:r>
      <w:r>
        <w:rPr>
          <w:rFonts w:hint="eastAsia"/>
          <w:lang w:eastAsia="zh-CN"/>
        </w:rPr>
        <w:t>A</w:t>
      </w:r>
    </w:p>
    <w:p w14:paraId="2CC64AA7" w14:textId="77777777" w:rsidR="00110E37" w:rsidRDefault="00110E37" w:rsidP="00110E37">
      <w:pPr>
        <w:pStyle w:val="ListParagraph"/>
        <w:numPr>
          <w:ilvl w:val="0"/>
          <w:numId w:val="40"/>
        </w:numPr>
        <w:spacing w:after="120" w:line="360" w:lineRule="auto"/>
        <w:contextualSpacing/>
      </w:pPr>
      <w:r>
        <w:rPr>
          <w:rFonts w:hint="eastAsia"/>
          <w:lang w:eastAsia="zh-CN"/>
        </w:rPr>
        <w:t xml:space="preserve"> 3 A</w:t>
      </w:r>
    </w:p>
    <w:p w14:paraId="4E2AAA3B" w14:textId="77777777" w:rsidR="00110E37" w:rsidRDefault="00110E37" w:rsidP="00110E37">
      <w:pPr>
        <w:pStyle w:val="ListParagraph"/>
        <w:numPr>
          <w:ilvl w:val="0"/>
          <w:numId w:val="40"/>
        </w:numPr>
        <w:spacing w:after="120" w:line="360" w:lineRule="auto"/>
        <w:contextualSpacing/>
      </w:pPr>
      <w:r>
        <w:rPr>
          <w:rFonts w:hint="eastAsia"/>
          <w:lang w:eastAsia="zh-CN"/>
        </w:rPr>
        <w:t xml:space="preserve"> 4 A</w:t>
      </w:r>
    </w:p>
    <w:p w14:paraId="55D170CD" w14:textId="77777777" w:rsidR="00110E37" w:rsidRPr="00880664" w:rsidRDefault="00110E37" w:rsidP="00110E37">
      <w:pPr>
        <w:pStyle w:val="ListParagraph"/>
        <w:numPr>
          <w:ilvl w:val="0"/>
          <w:numId w:val="40"/>
        </w:numPr>
        <w:spacing w:after="120" w:line="360" w:lineRule="auto"/>
        <w:contextualSpacing/>
      </w:pPr>
      <w:r>
        <w:rPr>
          <w:rFonts w:hint="eastAsia"/>
          <w:lang w:eastAsia="zh-CN"/>
        </w:rPr>
        <w:t xml:space="preserve"> </w:t>
      </w:r>
      <w:r w:rsidRPr="00880664">
        <w:rPr>
          <w:rFonts w:hint="eastAsia"/>
          <w:lang w:eastAsia="zh-CN"/>
        </w:rPr>
        <w:t>5 A</w:t>
      </w:r>
    </w:p>
    <w:p w14:paraId="5EE13A5E" w14:textId="77777777" w:rsidR="00110E37" w:rsidRPr="00110E37" w:rsidRDefault="00110E37" w:rsidP="00110E37">
      <w:pPr>
        <w:pStyle w:val="ListParagraph"/>
        <w:numPr>
          <w:ilvl w:val="0"/>
          <w:numId w:val="40"/>
        </w:numPr>
        <w:spacing w:after="120" w:line="360" w:lineRule="auto"/>
        <w:contextualSpacing/>
      </w:pPr>
      <w:r>
        <w:rPr>
          <w:rFonts w:hint="eastAsia"/>
          <w:lang w:eastAsia="zh-CN"/>
        </w:rPr>
        <w:t xml:space="preserve"> </w:t>
      </w:r>
      <w:r w:rsidRPr="00110E37">
        <w:rPr>
          <w:rFonts w:hint="eastAsia"/>
          <w:lang w:eastAsia="zh-CN"/>
        </w:rPr>
        <w:t>6 A</w:t>
      </w:r>
    </w:p>
    <w:p w14:paraId="01891672" w14:textId="77777777" w:rsidR="00110E37" w:rsidRDefault="00110E37" w:rsidP="00110E37">
      <w:pPr>
        <w:pStyle w:val="ListParagraph"/>
        <w:numPr>
          <w:ilvl w:val="0"/>
          <w:numId w:val="40"/>
        </w:numPr>
        <w:spacing w:after="120" w:line="360" w:lineRule="auto"/>
        <w:contextualSpacing/>
      </w:pPr>
      <w:r>
        <w:rPr>
          <w:rFonts w:hint="eastAsia"/>
          <w:lang w:eastAsia="zh-CN"/>
        </w:rPr>
        <w:t xml:space="preserve"> 0 A</w:t>
      </w:r>
    </w:p>
    <w:p w14:paraId="032ED548" w14:textId="4AB589B5" w:rsidR="00110E37" w:rsidRDefault="00110E37" w:rsidP="00110E37">
      <w:pPr>
        <w:pStyle w:val="ListParagraph"/>
        <w:numPr>
          <w:ilvl w:val="0"/>
          <w:numId w:val="40"/>
        </w:numPr>
        <w:spacing w:after="120" w:line="360" w:lineRule="auto"/>
        <w:contextualSpacing/>
      </w:pPr>
      <w:r>
        <w:rPr>
          <w:rFonts w:hint="eastAsia"/>
          <w:lang w:eastAsia="zh-CN"/>
        </w:rPr>
        <w:t xml:space="preserve"> </w:t>
      </w:r>
      <w:r w:rsidR="00426F35">
        <w:rPr>
          <w:lang w:eastAsia="zh-CN"/>
        </w:rPr>
        <w:t xml:space="preserve">– 1 </w:t>
      </w:r>
      <w:r>
        <w:rPr>
          <w:rFonts w:hint="eastAsia"/>
          <w:lang w:eastAsia="zh-CN"/>
        </w:rPr>
        <w:t xml:space="preserve"> A</w:t>
      </w:r>
    </w:p>
    <w:p w14:paraId="36B8D1AC" w14:textId="3170B813" w:rsidR="00110E37" w:rsidRDefault="00110E37" w:rsidP="00110E37">
      <w:pPr>
        <w:pStyle w:val="ListParagraph"/>
        <w:numPr>
          <w:ilvl w:val="0"/>
          <w:numId w:val="40"/>
        </w:numPr>
        <w:spacing w:after="120" w:line="360" w:lineRule="auto"/>
        <w:contextualSpacing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426F35">
        <w:rPr>
          <w:lang w:eastAsia="zh-CN"/>
        </w:rPr>
        <w:t xml:space="preserve">– </w:t>
      </w:r>
      <w:r>
        <w:rPr>
          <w:rFonts w:hint="eastAsia"/>
          <w:lang w:eastAsia="zh-CN"/>
        </w:rPr>
        <w:t>2 A</w:t>
      </w:r>
    </w:p>
    <w:p w14:paraId="3BB01E28" w14:textId="4B12578D" w:rsidR="00426F35" w:rsidRDefault="00426F35" w:rsidP="00370D3D">
      <w:pPr>
        <w:pStyle w:val="ListParagraph"/>
        <w:numPr>
          <w:ilvl w:val="0"/>
          <w:numId w:val="40"/>
        </w:numPr>
        <w:spacing w:after="120" w:line="360" w:lineRule="auto"/>
        <w:ind w:left="360" w:firstLine="0"/>
        <w:contextualSpacing/>
        <w:rPr>
          <w:lang w:eastAsia="zh-CN"/>
        </w:rPr>
      </w:pPr>
      <w:r>
        <w:rPr>
          <w:lang w:eastAsia="zh-CN"/>
        </w:rPr>
        <w:t>None of the above</w:t>
      </w:r>
    </w:p>
    <w:p w14:paraId="5882B3C6" w14:textId="77777777" w:rsidR="00110E37" w:rsidRDefault="00110E37" w:rsidP="00110E37">
      <w:pPr>
        <w:pStyle w:val="ListParagraph"/>
        <w:spacing w:after="120" w:line="360" w:lineRule="auto"/>
        <w:contextualSpacing/>
        <w:rPr>
          <w:rFonts w:eastAsia="Calibri"/>
          <w:szCs w:val="22"/>
        </w:rPr>
      </w:pPr>
    </w:p>
    <w:p w14:paraId="2937AA38" w14:textId="77777777" w:rsidR="00110E37" w:rsidRDefault="00110E37" w:rsidP="00110E37">
      <w:pPr>
        <w:pStyle w:val="ListParagraph"/>
        <w:spacing w:after="120" w:line="360" w:lineRule="auto"/>
        <w:contextualSpacing/>
        <w:rPr>
          <w:rFonts w:eastAsia="Calibri"/>
          <w:szCs w:val="22"/>
        </w:rPr>
      </w:pPr>
    </w:p>
    <w:p w14:paraId="2EC8B4CB" w14:textId="5CC30322" w:rsidR="00110E37" w:rsidRPr="00110E37" w:rsidRDefault="00110E37" w:rsidP="00110E37">
      <w:pPr>
        <w:pStyle w:val="ListParagraph"/>
        <w:spacing w:after="120" w:line="360" w:lineRule="auto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Answer (6</w:t>
      </w:r>
      <w:r w:rsidRPr="00110E37">
        <w:rPr>
          <w:rFonts w:eastAsia="Calibri"/>
          <w:szCs w:val="22"/>
        </w:rPr>
        <w:t>)</w:t>
      </w:r>
    </w:p>
    <w:p w14:paraId="64CC974D" w14:textId="77777777" w:rsidR="00110E37" w:rsidRPr="00110E37" w:rsidRDefault="00110E37" w:rsidP="00110E37">
      <w:pPr>
        <w:pStyle w:val="ListParagraph"/>
        <w:numPr>
          <w:ilvl w:val="0"/>
          <w:numId w:val="40"/>
        </w:numPr>
        <w:rPr>
          <w:b/>
        </w:rPr>
      </w:pPr>
      <w:r w:rsidRPr="00110E37">
        <w:rPr>
          <w:b/>
        </w:rPr>
        <w:br w:type="page"/>
      </w:r>
    </w:p>
    <w:p w14:paraId="0A5A8A2C" w14:textId="6ADA4ADD" w:rsidR="00110E37" w:rsidRDefault="00110E37" w:rsidP="00110E37">
      <w:pPr>
        <w:spacing w:after="120" w:line="360" w:lineRule="auto"/>
        <w:contextualSpacing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 xml:space="preserve">Question 6 </w:t>
      </w:r>
    </w:p>
    <w:p w14:paraId="4E73679D" w14:textId="77777777" w:rsidR="00110E37" w:rsidRPr="00A81D88" w:rsidRDefault="00110E37" w:rsidP="00110E37">
      <w:pPr>
        <w:spacing w:after="120" w:line="360" w:lineRule="auto"/>
        <w:contextualSpacing/>
        <w:rPr>
          <w:lang w:eastAsia="zh-CN"/>
        </w:rPr>
      </w:pPr>
      <w:r>
        <w:rPr>
          <w:lang w:eastAsia="zh-CN"/>
        </w:rPr>
        <w:t>Find the value for c</w:t>
      </w:r>
      <w:r>
        <w:rPr>
          <w:rFonts w:hint="eastAsia"/>
          <w:lang w:eastAsia="zh-CN"/>
        </w:rPr>
        <w:t>urr</w:t>
      </w:r>
      <w:r>
        <w:rPr>
          <w:lang w:eastAsia="zh-CN"/>
        </w:rPr>
        <w:t xml:space="preserve">ent </w:t>
      </w:r>
      <w:r>
        <w:rPr>
          <w:i/>
          <w:lang w:eastAsia="zh-CN"/>
        </w:rPr>
        <w:t>I</w:t>
      </w:r>
      <w:r>
        <w:rPr>
          <w:i/>
          <w:vertAlign w:val="subscript"/>
          <w:lang w:eastAsia="zh-CN"/>
        </w:rPr>
        <w:t>2</w:t>
      </w:r>
      <w:r>
        <w:rPr>
          <w:i/>
          <w:lang w:eastAsia="zh-CN"/>
        </w:rPr>
        <w:t xml:space="preserve"> </w:t>
      </w:r>
      <w:r>
        <w:rPr>
          <w:lang w:eastAsia="zh-CN"/>
        </w:rPr>
        <w:t>in the following circuit.</w:t>
      </w:r>
    </w:p>
    <w:p w14:paraId="3C5AE3A1" w14:textId="77777777" w:rsidR="00110E37" w:rsidRDefault="00110E37" w:rsidP="00110E37">
      <w:pPr>
        <w:spacing w:after="120" w:line="360" w:lineRule="auto"/>
        <w:contextualSpacing/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7071DDE0" wp14:editId="5B59DE19">
                <wp:extent cx="5486400" cy="1969994"/>
                <wp:effectExtent l="0" t="0" r="0" b="0"/>
                <wp:docPr id="2106" name="Canvas 2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74" name="AutoShape 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50292" y="688081"/>
                            <a:ext cx="587887" cy="584126"/>
                          </a:xfrm>
                          <a:prstGeom prst="diamond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10800000" wrap="none" anchor="ctr"/>
                      </wps:wsp>
                      <wps:wsp>
                        <wps:cNvPr id="2075" name="Line 8"/>
                        <wps:cNvCnPr/>
                        <wps:spPr bwMode="auto">
                          <a:xfrm>
                            <a:off x="-914400" y="-11766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" name="Freeform 2076"/>
                        <wps:cNvSpPr>
                          <a:spLocks/>
                        </wps:cNvSpPr>
                        <wps:spPr bwMode="auto">
                          <a:xfrm rot="5400000">
                            <a:off x="3598503" y="886079"/>
                            <a:ext cx="486772" cy="265203"/>
                          </a:xfrm>
                          <a:custGeom>
                            <a:avLst/>
                            <a:gdLst>
                              <a:gd name="T0" fmla="*/ 0 w 684"/>
                              <a:gd name="T1" fmla="*/ 79 h 420"/>
                              <a:gd name="T2" fmla="*/ 24 w 684"/>
                              <a:gd name="T3" fmla="*/ 2 h 420"/>
                              <a:gd name="T4" fmla="*/ 59 w 684"/>
                              <a:gd name="T5" fmla="*/ 142 h 420"/>
                              <a:gd name="T6" fmla="*/ 102 w 684"/>
                              <a:gd name="T7" fmla="*/ 0 h 420"/>
                              <a:gd name="T8" fmla="*/ 138 w 684"/>
                              <a:gd name="T9" fmla="*/ 144 h 420"/>
                              <a:gd name="T10" fmla="*/ 185 w 684"/>
                              <a:gd name="T11" fmla="*/ 2 h 420"/>
                              <a:gd name="T12" fmla="*/ 216 w 684"/>
                              <a:gd name="T13" fmla="*/ 142 h 420"/>
                              <a:gd name="T14" fmla="*/ 240 w 684"/>
                              <a:gd name="T15" fmla="*/ 81 h 42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w 684"/>
                              <a:gd name="T25" fmla="*/ 0 h 420"/>
                              <a:gd name="T26" fmla="*/ 684 w 684"/>
                              <a:gd name="T27" fmla="*/ 420 h 42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684" h="420">
                                <a:moveTo>
                                  <a:pt x="0" y="230"/>
                                </a:moveTo>
                                <a:lnTo>
                                  <a:pt x="67" y="7"/>
                                </a:lnTo>
                                <a:lnTo>
                                  <a:pt x="169" y="413"/>
                                </a:lnTo>
                                <a:lnTo>
                                  <a:pt x="291" y="0"/>
                                </a:lnTo>
                                <a:lnTo>
                                  <a:pt x="393" y="420"/>
                                </a:lnTo>
                                <a:lnTo>
                                  <a:pt x="528" y="7"/>
                                </a:lnTo>
                                <a:lnTo>
                                  <a:pt x="616" y="413"/>
                                </a:lnTo>
                                <a:lnTo>
                                  <a:pt x="684" y="23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" name="Line 11"/>
                        <wps:cNvCnPr/>
                        <wps:spPr bwMode="auto">
                          <a:xfrm flipV="1">
                            <a:off x="1077735" y="148576"/>
                            <a:ext cx="0" cy="6774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" name="Line 12"/>
                        <wps:cNvCnPr/>
                        <wps:spPr bwMode="auto">
                          <a:xfrm flipH="1" flipV="1">
                            <a:off x="1064843" y="146548"/>
                            <a:ext cx="834286" cy="202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" name="Line 13"/>
                        <wps:cNvCnPr/>
                        <wps:spPr bwMode="auto">
                          <a:xfrm>
                            <a:off x="1077735" y="1312772"/>
                            <a:ext cx="0" cy="50096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0" name="Line 14"/>
                        <wps:cNvCnPr/>
                        <wps:spPr bwMode="auto">
                          <a:xfrm>
                            <a:off x="3830839" y="1262067"/>
                            <a:ext cx="0" cy="5760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1" name="Rectangle 2081"/>
                        <wps:cNvSpPr>
                          <a:spLocks noChangeArrowheads="1"/>
                        </wps:cNvSpPr>
                        <wps:spPr bwMode="auto">
                          <a:xfrm>
                            <a:off x="4587470" y="319171"/>
                            <a:ext cx="29972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BF685" w14:textId="77777777" w:rsidR="00825565" w:rsidRPr="00A81D88" w:rsidRDefault="00825565" w:rsidP="00110E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81D88">
                                <w:rPr>
                                  <w:rFonts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A81D88">
                                <w:rPr>
                                  <w:rFonts w:cs="Arial" w:hint="eastAsia"/>
                                  <w:color w:val="000000" w:themeColor="text1"/>
                                  <w:kern w:val="24"/>
                                  <w:position w:val="-6"/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082" name="Line 16"/>
                        <wps:cNvCnPr/>
                        <wps:spPr bwMode="auto">
                          <a:xfrm>
                            <a:off x="1064844" y="1813740"/>
                            <a:ext cx="323769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3" name="Freeform 2083"/>
                        <wps:cNvSpPr>
                          <a:spLocks/>
                        </wps:cNvSpPr>
                        <wps:spPr bwMode="auto">
                          <a:xfrm rot="5400000">
                            <a:off x="1657584" y="912446"/>
                            <a:ext cx="486772" cy="265203"/>
                          </a:xfrm>
                          <a:custGeom>
                            <a:avLst/>
                            <a:gdLst>
                              <a:gd name="T0" fmla="*/ 0 w 684"/>
                              <a:gd name="T1" fmla="*/ 79 h 420"/>
                              <a:gd name="T2" fmla="*/ 24 w 684"/>
                              <a:gd name="T3" fmla="*/ 2 h 420"/>
                              <a:gd name="T4" fmla="*/ 59 w 684"/>
                              <a:gd name="T5" fmla="*/ 142 h 420"/>
                              <a:gd name="T6" fmla="*/ 102 w 684"/>
                              <a:gd name="T7" fmla="*/ 0 h 420"/>
                              <a:gd name="T8" fmla="*/ 138 w 684"/>
                              <a:gd name="T9" fmla="*/ 144 h 420"/>
                              <a:gd name="T10" fmla="*/ 185 w 684"/>
                              <a:gd name="T11" fmla="*/ 2 h 420"/>
                              <a:gd name="T12" fmla="*/ 216 w 684"/>
                              <a:gd name="T13" fmla="*/ 142 h 420"/>
                              <a:gd name="T14" fmla="*/ 240 w 684"/>
                              <a:gd name="T15" fmla="*/ 81 h 42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w 684"/>
                              <a:gd name="T25" fmla="*/ 0 h 420"/>
                              <a:gd name="T26" fmla="*/ 684 w 684"/>
                              <a:gd name="T27" fmla="*/ 420 h 42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684" h="420">
                                <a:moveTo>
                                  <a:pt x="0" y="230"/>
                                </a:moveTo>
                                <a:lnTo>
                                  <a:pt x="67" y="7"/>
                                </a:lnTo>
                                <a:lnTo>
                                  <a:pt x="169" y="413"/>
                                </a:lnTo>
                                <a:lnTo>
                                  <a:pt x="291" y="0"/>
                                </a:lnTo>
                                <a:lnTo>
                                  <a:pt x="393" y="420"/>
                                </a:lnTo>
                                <a:lnTo>
                                  <a:pt x="528" y="7"/>
                                </a:lnTo>
                                <a:lnTo>
                                  <a:pt x="616" y="413"/>
                                </a:lnTo>
                                <a:lnTo>
                                  <a:pt x="684" y="23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4" name="Line 20"/>
                        <wps:cNvCnPr/>
                        <wps:spPr bwMode="auto">
                          <a:xfrm>
                            <a:off x="1899129" y="142491"/>
                            <a:ext cx="0" cy="65308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5" name="Line 21"/>
                        <wps:cNvCnPr/>
                        <wps:spPr bwMode="auto">
                          <a:xfrm>
                            <a:off x="1899129" y="1310744"/>
                            <a:ext cx="0" cy="50299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6" name="Rectangle 2086"/>
                        <wps:cNvSpPr>
                          <a:spLocks noChangeArrowheads="1"/>
                        </wps:cNvSpPr>
                        <wps:spPr bwMode="auto">
                          <a:xfrm>
                            <a:off x="461910" y="884284"/>
                            <a:ext cx="39941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70F63" w14:textId="77777777" w:rsidR="00825565" w:rsidRPr="00A81D88" w:rsidRDefault="00825565" w:rsidP="00110E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A81D88">
                                <w:rPr>
                                  <w:rFonts w:cs="Arial" w:hint="eastAsia"/>
                                  <w:iCs/>
                                  <w:color w:val="000000" w:themeColor="text1"/>
                                  <w:kern w:val="24"/>
                                </w:rPr>
                                <w:t>1 A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087" name="Line 23"/>
                        <wps:cNvCnPr/>
                        <wps:spPr bwMode="auto">
                          <a:xfrm>
                            <a:off x="2648474" y="1272208"/>
                            <a:ext cx="0" cy="5415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8" name="Line 24"/>
                        <wps:cNvCnPr/>
                        <wps:spPr bwMode="auto">
                          <a:xfrm flipV="1">
                            <a:off x="2648474" y="146548"/>
                            <a:ext cx="0" cy="5415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9" name="Line 25"/>
                        <wps:cNvCnPr/>
                        <wps:spPr bwMode="auto">
                          <a:xfrm>
                            <a:off x="2648473" y="154660"/>
                            <a:ext cx="1654061" cy="40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0" name="Rectangle 2090"/>
                        <wps:cNvSpPr>
                          <a:spLocks noChangeArrowheads="1"/>
                        </wps:cNvSpPr>
                        <wps:spPr bwMode="auto">
                          <a:xfrm>
                            <a:off x="1950955" y="607877"/>
                            <a:ext cx="34925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3BFF6" w14:textId="77777777" w:rsidR="00825565" w:rsidRPr="00A81D88" w:rsidRDefault="00825565" w:rsidP="00110E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81D88">
                                <w:rPr>
                                  <w:rFonts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</w:t>
                              </w:r>
                              <w:r w:rsidRPr="00A81D88">
                                <w:rPr>
                                  <w:rFonts w:cs="Arial" w:hint="eastAsia"/>
                                  <w:color w:val="000000" w:themeColor="text1"/>
                                  <w:kern w:val="24"/>
                                  <w:position w:val="-6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091" name="Rectangle 2091"/>
                        <wps:cNvSpPr>
                          <a:spLocks noChangeArrowheads="1"/>
                        </wps:cNvSpPr>
                        <wps:spPr bwMode="auto">
                          <a:xfrm>
                            <a:off x="1352525" y="983873"/>
                            <a:ext cx="45339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9EC56" w14:textId="77777777" w:rsidR="00825565" w:rsidRPr="00A81D88" w:rsidRDefault="00825565" w:rsidP="00110E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81D88">
                                <w:rPr>
                                  <w:rFonts w:cs="Arial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A81D88"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81D88">
                                <w:rPr>
                                  <w:rFonts w:ascii="Symbol" w:hAnsi="Symbo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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092" name="Line 30"/>
                        <wps:cNvCnPr/>
                        <wps:spPr bwMode="auto">
                          <a:xfrm>
                            <a:off x="4302535" y="1262067"/>
                            <a:ext cx="0" cy="5516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3" name="Line 32"/>
                        <wps:cNvCnPr/>
                        <wps:spPr bwMode="auto">
                          <a:xfrm>
                            <a:off x="3810580" y="146548"/>
                            <a:ext cx="0" cy="62874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4" name="Line 34"/>
                        <wps:cNvCnPr/>
                        <wps:spPr bwMode="auto">
                          <a:xfrm>
                            <a:off x="4302535" y="142491"/>
                            <a:ext cx="0" cy="6267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5" name="Rectangle 2095"/>
                        <wps:cNvSpPr>
                          <a:spLocks noChangeArrowheads="1"/>
                        </wps:cNvSpPr>
                        <wps:spPr bwMode="auto">
                          <a:xfrm>
                            <a:off x="4466446" y="837398"/>
                            <a:ext cx="45339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971F0" w14:textId="77777777" w:rsidR="00825565" w:rsidRPr="00A81D88" w:rsidRDefault="00825565" w:rsidP="00110E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81D88">
                                <w:rPr>
                                  <w:rFonts w:cs="Arial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  <w:r w:rsidRPr="00A81D88"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81D88">
                                <w:rPr>
                                  <w:rFonts w:ascii="Symbol" w:hAnsi="Symbo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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096" name="Rectangle 2096"/>
                        <wps:cNvSpPr>
                          <a:spLocks noChangeArrowheads="1"/>
                        </wps:cNvSpPr>
                        <wps:spPr bwMode="auto">
                          <a:xfrm>
                            <a:off x="2648473" y="446134"/>
                            <a:ext cx="79946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3D603" w14:textId="77777777" w:rsidR="00825565" w:rsidRPr="00A81D88" w:rsidRDefault="00825565" w:rsidP="00110E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81D88">
                                <w:rPr>
                                  <w:rFonts w:cs="Arial" w:hint="eastAsia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A81D88">
                                <w:rPr>
                                  <w:rFonts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</w:t>
                              </w:r>
                              <w:r w:rsidRPr="00A81D88">
                                <w:rPr>
                                  <w:rFonts w:cs="Arial" w:hint="eastAsia"/>
                                  <w:color w:val="000000" w:themeColor="text1"/>
                                  <w:kern w:val="24"/>
                                  <w:position w:val="-6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09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971910" y="72238"/>
                            <a:ext cx="328295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DE3F9" w14:textId="77777777" w:rsidR="00825565" w:rsidRPr="00A81D88" w:rsidRDefault="00825565" w:rsidP="00110E37">
                              <w:pPr>
                                <w:pStyle w:val="NormalWeb"/>
                                <w:spacing w:before="192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81D88"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09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971910" y="1326596"/>
                            <a:ext cx="328295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634C0" w14:textId="77777777" w:rsidR="00825565" w:rsidRPr="00A81D88" w:rsidRDefault="00825565" w:rsidP="00110E37">
                              <w:pPr>
                                <w:pStyle w:val="NormalWeb"/>
                                <w:spacing w:before="192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81D88"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099" name="Freeform 2099"/>
                        <wps:cNvSpPr>
                          <a:spLocks/>
                        </wps:cNvSpPr>
                        <wps:spPr bwMode="auto">
                          <a:xfrm rot="5400000">
                            <a:off x="4077010" y="887794"/>
                            <a:ext cx="486772" cy="265203"/>
                          </a:xfrm>
                          <a:custGeom>
                            <a:avLst/>
                            <a:gdLst>
                              <a:gd name="T0" fmla="*/ 0 w 684"/>
                              <a:gd name="T1" fmla="*/ 79 h 420"/>
                              <a:gd name="T2" fmla="*/ 24 w 684"/>
                              <a:gd name="T3" fmla="*/ 2 h 420"/>
                              <a:gd name="T4" fmla="*/ 59 w 684"/>
                              <a:gd name="T5" fmla="*/ 142 h 420"/>
                              <a:gd name="T6" fmla="*/ 102 w 684"/>
                              <a:gd name="T7" fmla="*/ 0 h 420"/>
                              <a:gd name="T8" fmla="*/ 138 w 684"/>
                              <a:gd name="T9" fmla="*/ 144 h 420"/>
                              <a:gd name="T10" fmla="*/ 185 w 684"/>
                              <a:gd name="T11" fmla="*/ 2 h 420"/>
                              <a:gd name="T12" fmla="*/ 216 w 684"/>
                              <a:gd name="T13" fmla="*/ 142 h 420"/>
                              <a:gd name="T14" fmla="*/ 240 w 684"/>
                              <a:gd name="T15" fmla="*/ 81 h 42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w 684"/>
                              <a:gd name="T25" fmla="*/ 0 h 420"/>
                              <a:gd name="T26" fmla="*/ 684 w 684"/>
                              <a:gd name="T27" fmla="*/ 420 h 42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684" h="420">
                                <a:moveTo>
                                  <a:pt x="0" y="230"/>
                                </a:moveTo>
                                <a:lnTo>
                                  <a:pt x="67" y="7"/>
                                </a:lnTo>
                                <a:lnTo>
                                  <a:pt x="169" y="413"/>
                                </a:lnTo>
                                <a:lnTo>
                                  <a:pt x="291" y="0"/>
                                </a:lnTo>
                                <a:lnTo>
                                  <a:pt x="393" y="420"/>
                                </a:lnTo>
                                <a:lnTo>
                                  <a:pt x="528" y="7"/>
                                </a:lnTo>
                                <a:lnTo>
                                  <a:pt x="616" y="413"/>
                                </a:lnTo>
                                <a:lnTo>
                                  <a:pt x="684" y="23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0" name="Oval 2100"/>
                        <wps:cNvSpPr/>
                        <wps:spPr>
                          <a:xfrm>
                            <a:off x="875154" y="840198"/>
                            <a:ext cx="423583" cy="42358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" name="Line 19"/>
                        <wps:cNvCnPr/>
                        <wps:spPr bwMode="auto">
                          <a:xfrm flipV="1">
                            <a:off x="1077735" y="869609"/>
                            <a:ext cx="0" cy="345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2" name="Line 19"/>
                        <wps:cNvCnPr/>
                        <wps:spPr bwMode="auto">
                          <a:xfrm>
                            <a:off x="4553670" y="312702"/>
                            <a:ext cx="0" cy="4260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3" name="Rectangle 2103"/>
                        <wps:cNvSpPr>
                          <a:spLocks noChangeArrowheads="1"/>
                        </wps:cNvSpPr>
                        <wps:spPr bwMode="auto">
                          <a:xfrm>
                            <a:off x="3144111" y="842473"/>
                            <a:ext cx="54229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9B9F0" w14:textId="77777777" w:rsidR="00825565" w:rsidRPr="00A81D88" w:rsidRDefault="00825565" w:rsidP="00110E3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81D88">
                                <w:rPr>
                                  <w:rFonts w:eastAsia="SimSun" w:cs="Arial" w:hint="eastAsia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30</w:t>
                              </w:r>
                              <w:r w:rsidRPr="00A81D88">
                                <w:rPr>
                                  <w:rFonts w:eastAsia="SimSun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81D88">
                                <w:rPr>
                                  <w:rFonts w:ascii="Symbol" w:eastAsia="SimSun" w:hAnsi="Symbo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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104" name="Line 19"/>
                        <wps:cNvCnPr/>
                        <wps:spPr bwMode="auto">
                          <a:xfrm flipV="1">
                            <a:off x="2648474" y="837393"/>
                            <a:ext cx="0" cy="345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06" o:spid="_x0000_s1058" editas="canvas" style="width:6in;height:155.1pt;mso-position-horizontal-relative:char;mso-position-vertical-relative:line" coordsize="54864,19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">
                <v:shape id="_x0000_s1059" type="#_x0000_t75" style="position:absolute;width:54864;height:19697;visibility:visible;mso-wrap-style:square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6" o:spid="_x0000_s1060" type="#_x0000_t4" style="position:absolute;left:23502;top:6880;width:5879;height:5842;rotation:18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+wMQA&#10;AADdAAAADwAAAGRycy9kb3ducmV2LnhtbESPT0sDMRTE70K/Q3iF3mziUmpdmxaRFrxJ6z+8PTbP&#10;zWrysiSxu377RhA8DjPzG2a9Hb0TJ4qpC6zhaq5AEDfBdNxqeH7aX65ApIxs0AUmDT+UYLuZXKyx&#10;NmHgA52OuRUFwqlGDTbnvpYyNZY8pnnoiYv3EaLHXGRspYk4FLh3slJqKT12XBYs9nRvqfk6fnsN&#10;/PneKfvmHnfxZnD5ZYW+el1qPZuOd7cgMo35P/zXfjAaKnW9gN835QnIz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LfsDEAAAA3QAAAA8AAAAAAAAAAAAAAAAAmAIAAGRycy9k&#10;b3ducmV2LnhtbFBLBQYAAAAABAAEAPUAAACJAwAAAAA=&#10;" filled="f" strokecolor="black [3213]" strokeweight="1pt">
                  <v:textbox style="mso-rotate:180"/>
                </v:shape>
                <v:line id="Line 8" o:spid="_x0000_s1061" style="position:absolute;visibility:visible;mso-wrap-style:square" from="-9144,-11766" to="-9144,-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UzEcYAAADdAAAADwAAAGRycy9kb3ducmV2LnhtbESPT2vCQBTE7wW/w/IEb3VjQCOpqwRB&#10;8M9J29LrI/uapM2+DbtrTPvpXaHQ4zAzv2FWm8G0oifnG8sKZtMEBHFpdcOVgrfX3fMShA/IGlvL&#10;pOCHPGzWo6cV5tre+Ez9JVQiQtjnqKAOocul9GVNBv3UdsTR+7TOYIjSVVI7vEW4aWWaJAtpsOG4&#10;UGNH25rK78vVKFiWxy9XZMVhNn/vst8+PS12H5lSk/FQvIAINIT/8F97rxWkSTaHx5v4BOT6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FMxHGAAAA3QAAAA8AAAAAAAAA&#10;AAAAAAAAoQIAAGRycy9kb3ducmV2LnhtbFBLBQYAAAAABAAEAPkAAACUAwAAAAA=&#10;" strokecolor="black [3213]"/>
                <v:shape id="Freeform 2076" o:spid="_x0000_s1062" style="position:absolute;left:35984;top:8860;width:4868;height:2652;rotation:90;visibility:visible;mso-wrap-style:square;v-text-anchor:top" coordsize="684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mU8cA&#10;AADdAAAADwAAAGRycy9kb3ducmV2LnhtbESPT2vCQBTE70K/w/KE3nRXDyppNtIKtoXag3+o12f2&#10;NQnNvk2z2xi/vVsQPA4z8xsmXfa2Fh21vnKsYTJWIIhzZyouNBz269EChA/IBmvHpOFCHpbZwyDF&#10;xLgzb6nbhUJECPsENZQhNImUPi/Joh+7hjh63661GKJsC2laPEe4reVUqZm0WHFcKLGhVUn5z+7P&#10;ati/vm1WxbEz/bo7/H55Pn2+qA+tH4f98xOIQH24h2/td6NhquYz+H8Tn4DM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oJlPHAAAA3QAAAA8AAAAAAAAAAAAAAAAAmAIAAGRy&#10;cy9kb3ducmV2LnhtbFBLBQYAAAAABAAEAPUAAACMAwAAAAA=&#10;" path="m,230l67,7,169,413,291,,393,420,528,7r88,406l684,237e" filled="f" strokecolor="black [3213]" strokeweight="1pt">
                  <v:path arrowok="t" o:connecttype="custom" o:connectlocs="0,49883;17080,1263;41988,89664;72589,0;98208,90927;131656,1263;153717,89664;170797,51146" o:connectangles="0,0,0,0,0,0,0,0" textboxrect="0,0,684,420"/>
                </v:shape>
                <v:line id="Line 11" o:spid="_x0000_s1063" style="position:absolute;flip:y;visibility:visible;mso-wrap-style:square" from="10777,1485" to="10777,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bJMYAAADdAAAADwAAAGRycy9kb3ducmV2LnhtbESPT2sCMRTE74LfITzBmyYKuu3WKCIU&#10;RKzg6qW3x+btH7p52W6irt++KRR6HGbmN8xq09tG3KnztWMNs6kCQZw7U3Op4Xp5n7yA8AHZYOOY&#10;NDzJw2Y9HKwwNe7BZ7pnoRQRwj5FDVUIbSqlzyuy6KeuJY5e4TqLIcqulKbDR4TbRs6VWkqLNceF&#10;ClvaVZR/ZTer4XB5LXbHw8fp6b8/T1Qk6rzIrlqPR/32DUSgPvyH/9p7o2GukgR+38Qn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92yTGAAAA3QAAAA8AAAAAAAAA&#10;AAAAAAAAoQIAAGRycy9kb3ducmV2LnhtbFBLBQYAAAAABAAEAPkAAACUAwAAAAA=&#10;" strokecolor="black [3213]" strokeweight="1pt"/>
                <v:line id="Line 12" o:spid="_x0000_s1064" style="position:absolute;flip:x y;visibility:visible;mso-wrap-style:square" from="10648,1465" to="18991,1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8JeMAAAADdAAAADwAAAGRycy9kb3ducmV2LnhtbERPzYrCMBC+C/sOYRa8iKZWXKUaZRFE&#10;T4J1H2BsxqRsMylN1O7bbw6Cx4/vf73tXSMe1IXas4LpJANBXHlds1Hwc9mPlyBCRNbYeCYFfxRg&#10;u/kYrLHQ/slnepTRiBTCoUAFNsa2kDJUlhyGiW+JE3fzncOYYGek7vCZwl0j8yz7kg5rTg0WW9pZ&#10;qn7Lu1NwP+BuPrvm12VjD9K4PZ3mZqTU8LP/XoGI1Me3+OU+agV5tkhz05v0BO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g/CXjAAAAA3QAAAA8AAAAAAAAAAAAAAAAA&#10;oQIAAGRycy9kb3ducmV2LnhtbFBLBQYAAAAABAAEAPkAAACOAwAAAAA=&#10;" strokecolor="black [3213]" strokeweight="1pt"/>
                <v:line id="Line 13" o:spid="_x0000_s1065" style="position:absolute;visibility:visible;mso-wrap-style:square" from="10777,13127" to="10777,1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QqDscAAADdAAAADwAAAGRycy9kb3ducmV2LnhtbESPQWvCQBSE74X+h+UVvEjdGKma1FVK&#10;RfAiYupBb4/sMwnNvg3Z1cR/7xaEHoeZ+YZZrHpTixu1rrKsYDyKQBDnVldcKDj+bN7nIJxH1lhb&#10;JgV3crBavr4sMNW24wPdMl+IAGGXooLS+yaV0uUlGXQj2xAH72Jbgz7ItpC6xS7ATS3jKJpKgxWH&#10;hRIb+i4p/82uRsH6OO2ypPiYDceTXZ/wPj6dd0apwVv/9QnCU+//w8/2ViuIo1kCf2/CE5DL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FCoOxwAAAN0AAAAPAAAAAAAA&#10;AAAAAAAAAKECAABkcnMvZG93bnJldi54bWxQSwUGAAAAAAQABAD5AAAAlQMAAAAA&#10;" strokecolor="black [3213]" strokeweight="1pt"/>
                <v:line id="Line 14" o:spid="_x0000_s1066" style="position:absolute;visibility:visible;mso-wrap-style:square" from="38308,12620" to="38308,18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vztMMAAADdAAAADwAAAGRycy9kb3ducmV2LnhtbERPTYvCMBC9L+x/CCN4kTW1oqtdoyyK&#10;4EXE6kFvQzPbFptJaaKt/94chD0+3vdi1ZlKPKhxpWUFo2EEgjizuuRcwfm0/ZqBcB5ZY2WZFDzJ&#10;wWr5+bHARNuWj/RIfS5CCLsEFRTe14mULivIoBvamjhwf7Yx6ANscqkbbEO4qWQcRVNpsOTQUGBN&#10;64KyW3o3CjbnaZvO88n3YDTed3M+xJfr3ijV73W/PyA8df5f/HbvtII4moX94U14An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787TDAAAA3QAAAA8AAAAAAAAAAAAA&#10;AAAAoQIAAGRycy9kb3ducmV2LnhtbFBLBQYAAAAABAAEAPkAAACRAwAAAAA=&#10;" strokecolor="black [3213]" strokeweight="1pt"/>
                <v:rect id="Rectangle 2081" o:spid="_x0000_s1067" style="position:absolute;left:45874;top:3191;width:2997;height:33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eNMMQA&#10;AADdAAAADwAAAGRycy9kb3ducmV2LnhtbESP0WoCMRRE3wv+Q7hCX0pNXEqR1ShSqi36pPUDLpvr&#10;bnBzsyRx3f59Iwh9HGbmDLNYDa4VPYVoPWuYThQI4soby7WG08/mdQYiJmSDrWfS8EsRVsvR0wJL&#10;4298oP6YapEhHEvU0KTUlVLGqiGHceI74uydfXCYsgy1NAFvGe5aWSj1Lh1azgsNdvTRUHU5Xp2G&#10;t22x+7Qvam9df8XTTgb1xXutn8fDeg4i0ZD+w4/2t9FQqNkU7m/yE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HjTDEAAAA3QAAAA8AAAAAAAAAAAAAAAAAmAIAAGRycy9k&#10;b3ducmV2LnhtbFBLBQYAAAAABAAEAPUAAACJAwAAAAA=&#10;" filled="f" stroked="f">
                  <v:textbox style="mso-fit-shape-to-text:t">
                    <w:txbxContent>
                      <w:p w14:paraId="77DBF685" w14:textId="77777777" w:rsidR="00825565" w:rsidRPr="00A81D88" w:rsidRDefault="00825565" w:rsidP="00110E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A81D88">
                          <w:rPr>
                            <w:rFonts w:cs="Arial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</w:t>
                        </w:r>
                        <w:r w:rsidRPr="00A81D88">
                          <w:rPr>
                            <w:rFonts w:cs="Arial" w:hint="eastAsia"/>
                            <w:color w:val="000000" w:themeColor="text1"/>
                            <w:kern w:val="24"/>
                            <w:position w:val="-6"/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line id="Line 16" o:spid="_x0000_s1068" style="position:absolute;visibility:visible;mso-wrap-style:square" from="10648,18137" to="43025,1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XIWMcAAADdAAAADwAAAGRycy9kb3ducmV2LnhtbESPT2vCQBTE74LfYXmCl6IbI/VPdBWx&#10;FHqR0uhBb4/sMwlm34bsauK37xYKHoeZ+Q2z3namEg9qXGlZwWQcgSDOrC45V3A6fo4WIJxH1lhZ&#10;JgVPcrDd9HtrTLRt+Yceqc9FgLBLUEHhfZ1I6bKCDLqxrYmDd7WNQR9kk0vdYBvgppJxFM2kwZLD&#10;QoE17QvKbundKPg4zdp0mb/P3ybTQ7fk7/h8ORilhoNutwLhqfOv8H/7SyuIo0UMf2/CE5Cb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ZchYxwAAAN0AAAAPAAAAAAAA&#10;AAAAAAAAAKECAABkcnMvZG93bnJldi54bWxQSwUGAAAAAAQABAD5AAAAlQMAAAAA&#10;" strokecolor="black [3213]" strokeweight="1pt"/>
                <v:shape id="Freeform 2083" o:spid="_x0000_s1069" style="position:absolute;left:16575;top:9124;width:4868;height:2652;rotation:90;visibility:visible;mso-wrap-style:square;v-text-anchor:top" coordsize="684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6wsgA&#10;AADdAAAADwAAAGRycy9kb3ducmV2LnhtbESP3WrCQBSE7wXfYTkFb4pu1NqG6Coi/VEQiql6fcie&#10;JsHs2ZDdatqnd4WCl8PMfMPMFq2pxJkaV1pWMBxEIIgzq0vOFey/3voxCOeRNVaWScEvOVjMu50Z&#10;JtpeeEfn1OciQNglqKDwvk6kdFlBBt3A1sTB+7aNQR9kk0vd4CXATSVHUfQsDZYcFgqsaVVQdkp/&#10;jAL5vkwfVy+fun163fxVH4ftZHOMleo9tMspCE+tv4f/22utYBTFY7i9C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ePrCyAAAAN0AAAAPAAAAAAAAAAAAAAAAAJgCAABk&#10;cnMvZG93bnJldi54bWxQSwUGAAAAAAQABAD1AAAAjQMAAAAA&#10;" path="m,230l67,7,169,413,291,,393,420,528,7r88,406l684,237e" filled="f" strokecolor="black [3213]">
                  <v:path arrowok="t" o:connecttype="custom" o:connectlocs="0,49883;17080,1263;41988,89664;72589,0;98208,90927;131656,1263;153717,89664;170797,51146" o:connectangles="0,0,0,0,0,0,0,0" textboxrect="0,0,684,420"/>
                </v:shape>
                <v:line id="Line 20" o:spid="_x0000_s1070" style="position:absolute;visibility:visible;mso-wrap-style:square" from="18991,1424" to="18991,7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D1t8gAAADdAAAADwAAAGRycy9kb3ducmV2LnhtbESPQWvCQBSE74X+h+UVvBTdmFZrYlaR&#10;FqEXEVMP7e2RfSbB7NuQXU36792C0OMwM98w2XowjbhS52rLCqaTCARxYXXNpYLj13a8AOE8ssbG&#10;Min4JQfr1eNDhqm2PR/omvtSBAi7FBVU3replK6oyKCb2JY4eCfbGfRBdqXUHfYBbhoZR9FcGqw5&#10;LFTY0ntFxTm/GAUfx3mfJ+Xs7Xn6shsS3sffPzuj1Ohp2CxBeBr8f/je/tQK4mjxCn9vwhOQq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MD1t8gAAADdAAAADwAAAAAA&#10;AAAAAAAAAAChAgAAZHJzL2Rvd25yZXYueG1sUEsFBgAAAAAEAAQA+QAAAJYDAAAAAA==&#10;" strokecolor="black [3213]" strokeweight="1pt"/>
                <v:line id="Line 21" o:spid="_x0000_s1071" style="position:absolute;visibility:visible;mso-wrap-style:square" from="18991,13107" to="18991,1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xQLMgAAADdAAAADwAAAGRycy9kb3ducmV2LnhtbESPT2vCQBTE70K/w/IKvYjZGPFPUlcp&#10;FaEXkaYe9PbIviah2bchu5r023cLgsdhZn7DrLeDacSNOldbVjCNYhDEhdU1lwpOX/vJCoTzyBob&#10;y6TglxxsN0+jNWba9vxJt9yXIkDYZaig8r7NpHRFRQZdZFvi4H3bzqAPsiul7rAPcNPIJI4X0mDN&#10;YaHClt4rKn7yq1GwOy36PC3ny/F0dhhSPibny8Eo9fI8vL2C8DT4R/je/tAKkng1h/834QnIz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4xQLMgAAADdAAAADwAAAAAA&#10;AAAAAAAAAAChAgAAZHJzL2Rvd25yZXYueG1sUEsFBgAAAAAEAAQA+QAAAJYDAAAAAA==&#10;" strokecolor="black [3213]" strokeweight="1pt"/>
                <v:rect id="Rectangle 2086" o:spid="_x0000_s1072" style="position:absolute;left:4619;top:8842;width:399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4VRMQA&#10;AADdAAAADwAAAGRycy9kb3ducmV2LnhtbESP0WoCMRRE3wv+Q7hCX0pNuojIahQpbS36pPUDLpvr&#10;bnBzsyRxXf++EQp9HGbmDLNcD64VPYVoPWt4mygQxJU3lmsNp5/P1zmImJANtp5Jw50irFejpyWW&#10;xt/4QP0x1SJDOJaooUmpK6WMVUMO48R3xNk7++AwZRlqaQLeMty1slBqJh1azgsNdvTeUHU5Xp2G&#10;6Vex+7Avam9df8XTTga15b3Wz+NhswCRaEj/4b/2t9FQqPkMHm/yE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uFUTEAAAA3QAAAA8AAAAAAAAAAAAAAAAAmAIAAGRycy9k&#10;b3ducmV2LnhtbFBLBQYAAAAABAAEAPUAAACJAwAAAAA=&#10;" filled="f" stroked="f">
                  <v:textbox style="mso-fit-shape-to-text:t">
                    <w:txbxContent>
                      <w:p w14:paraId="64D70F63" w14:textId="77777777" w:rsidR="00825565" w:rsidRPr="00A81D88" w:rsidRDefault="00825565" w:rsidP="00110E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A81D88">
                          <w:rPr>
                            <w:rFonts w:cs="Arial" w:hint="eastAsia"/>
                            <w:iCs/>
                            <w:color w:val="000000" w:themeColor="text1"/>
                            <w:kern w:val="24"/>
                          </w:rPr>
                          <w:t>1 A</w:t>
                        </w:r>
                      </w:p>
                    </w:txbxContent>
                  </v:textbox>
                </v:rect>
                <v:line id="Line 23" o:spid="_x0000_s1073" style="position:absolute;visibility:visible;mso-wrap-style:square" from="26484,12722" to="26484,1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JrwMcAAADdAAAADwAAAGRycy9kb3ducmV2LnhtbESPQWvCQBSE70L/w/IKvUjdmGJMUlcR&#10;S6EXEaOH9vbIviah2bchuzXpv+8KgsdhZr5hVpvRtOJCvWssK5jPIhDEpdUNVwrOp/fnFITzyBpb&#10;y6Tgjxxs1g+TFebaDnykS+ErESDsclRQe9/lUrqyJoNuZjvi4H3b3qAPsq+k7nEIcNPKOIoSabDh&#10;sFBjR7uayp/i1yh4OydDkVWL5XT+sh8zPsSfX3uj1NPjuH0F4Wn09/Ct/aEVxFG6hOub8ATk+h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EmvAxwAAAN0AAAAPAAAAAAAA&#10;AAAAAAAAAKECAABkcnMvZG93bnJldi54bWxQSwUGAAAAAAQABAD5AAAAlQMAAAAA&#10;" strokecolor="black [3213]" strokeweight="1pt"/>
                <v:line id="Line 24" o:spid="_x0000_s1074" style="position:absolute;flip:y;visibility:visible;mso-wrap-style:square" from="26484,1465" to="26484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/ccIAAADdAAAADwAAAGRycy9kb3ducmV2LnhtbERPy4rCMBTdD/gP4QruxkRBR6tRRBgQ&#10;cQSrG3eX5vaBzU1tMlr/3iwGZnk47+W6s7V4UOsrxxpGQwWCOHOm4kLD5fz9OQPhA7LB2jFpeJGH&#10;9ar3scTEuCef6JGGQsQQ9glqKENoEil9VpJFP3QNceRy11oMEbaFNC0+Y7it5VipqbRYcWwosaFt&#10;Sdkt/bUa9ud5vj3sf44vf78eKf9Sp0l60XrQ7zYLEIG68C/+c++MhrGaxbnxTXwCcvU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c/ccIAAADdAAAADwAAAAAAAAAAAAAA&#10;AAChAgAAZHJzL2Rvd25yZXYueG1sUEsFBgAAAAAEAAQA+QAAAJADAAAAAA==&#10;" strokecolor="black [3213]" strokeweight="1pt"/>
                <v:line id="Line 25" o:spid="_x0000_s1075" style="position:absolute;visibility:visible;mso-wrap-style:square" from="26484,1546" to="43025,1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FaKccAAADdAAAADwAAAGRycy9kb3ducmV2LnhtbESPQWvCQBSE74X+h+UVvIhujNSa1FVK&#10;RfAiYupBb4/sMwnNvg3Z1cR/7xaEHoeZ+YZZrHpTixu1rrKsYDKOQBDnVldcKDj+bEZzEM4ja6wt&#10;k4I7OVgtX18WmGrb8YFumS9EgLBLUUHpfZNK6fKSDLqxbYiDd7GtQR9kW0jdYhfgppZxFM2kwYrD&#10;QokNfZeU/2ZXo2B9nHVZUrx/DCfTXZ/wPj6dd0apwVv/9QnCU+//w8/2ViuIo3kCf2/CE5DL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wVopxwAAAN0AAAAPAAAAAAAA&#10;AAAAAAAAAKECAABkcnMvZG93bnJldi54bWxQSwUGAAAAAAQABAD5AAAAlQMAAAAA&#10;" strokecolor="black [3213]" strokeweight="1pt"/>
                <v:rect id="Rectangle 2090" o:spid="_x0000_s1076" style="position:absolute;left:19509;top:6078;width:3493;height:33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K+dsEA&#10;AADdAAAADwAAAGRycy9kb3ducmV2LnhtbERPy2oCMRTdF/yHcAvdFE0ciujUKCJ9iK58fMBlcjsT&#10;OrkZkjhO/75ZCC4P571cD64VPYVoPWuYThQI4soby7WGy/lzPAcRE7LB1jNp+KMI69XoaYml8Tc+&#10;Un9KtcghHEvU0KTUlVLGqiGHceI74sz9+OAwZRhqaQLecrhrZaHUTDq0nBsa7GjbUPV7ujoNb1/F&#10;/sO+qoN1/RUvexnUNx+0fnkeNu8gEg3pIb67d0ZDoRZ5f36Tn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SvnbBAAAA3QAAAA8AAAAAAAAAAAAAAAAAmAIAAGRycy9kb3du&#10;cmV2LnhtbFBLBQYAAAAABAAEAPUAAACGAwAAAAA=&#10;" filled="f" stroked="f">
                  <v:textbox style="mso-fit-shape-to-text:t">
                    <w:txbxContent>
                      <w:p w14:paraId="37D3BFF6" w14:textId="77777777" w:rsidR="00825565" w:rsidRPr="00A81D88" w:rsidRDefault="00825565" w:rsidP="00110E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A81D88">
                          <w:rPr>
                            <w:rFonts w:cs="Arial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</w:t>
                        </w:r>
                        <w:r w:rsidRPr="00A81D88">
                          <w:rPr>
                            <w:rFonts w:cs="Arial" w:hint="eastAsia"/>
                            <w:color w:val="000000" w:themeColor="text1"/>
                            <w:kern w:val="24"/>
                            <w:position w:val="-6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2091" o:spid="_x0000_s1077" style="position:absolute;left:13525;top:9838;width:4534;height:30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4b7cQA&#10;AADdAAAADwAAAGRycy9kb3ducmV2LnhtbESP3WoCMRSE7wt9h3CE3hRNXKTU1Sil9Ef0SusDHDbH&#10;3eDmZEniun37RhB6OczMN8xyPbhW9BSi9axhOlEgiCtvLNcajj+f41cQMSEbbD2Thl+KsF49Piyx&#10;NP7Ke+oPqRYZwrFEDU1KXSllrBpyGCe+I87eyQeHKctQSxPwmuGulYVSL9Kh5bzQYEfvDVXnw8Vp&#10;mH0V2w/7rHbW9Rc8bmVQ37zT+mk0vC1AJBrSf/je3hgNhZpP4fYmPw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G+3EAAAA3QAAAA8AAAAAAAAAAAAAAAAAmAIAAGRycy9k&#10;b3ducmV2LnhtbFBLBQYAAAAABAAEAPUAAACJAwAAAAA=&#10;" filled="f" stroked="f">
                  <v:textbox style="mso-fit-shape-to-text:t">
                    <w:txbxContent>
                      <w:p w14:paraId="0589EC56" w14:textId="77777777" w:rsidR="00825565" w:rsidRPr="00A81D88" w:rsidRDefault="00825565" w:rsidP="00110E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A81D88">
                          <w:rPr>
                            <w:rFonts w:cs="Arial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  <w:r w:rsidRPr="00A81D88">
                          <w:rPr>
                            <w:rFonts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A81D88">
                          <w:rPr>
                            <w:rFonts w:ascii="Symbol" w:hAnsi="Symbo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</w:t>
                        </w:r>
                      </w:p>
                    </w:txbxContent>
                  </v:textbox>
                </v:rect>
                <v:line id="Line 30" o:spid="_x0000_s1078" style="position:absolute;visibility:visible;mso-wrap-style:square" from="43025,12620" to="43025,1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xehccAAADdAAAADwAAAGRycy9kb3ducmV2LnhtbESPQWvCQBSE7wX/w/KEXkrdmFLbRDdB&#10;FMGLSFMP9fbIPpNg9m3Ibk36791CocdhZr5hVvloWnGj3jWWFcxnEQji0uqGKwWnz93zOwjnkTW2&#10;lknBDznIs8nDClNtB/6gW+ErESDsUlRQe9+lUrqyJoNuZjvi4F1sb9AH2VdS9zgEuGllHEULabDh&#10;sFBjR5uaymvxbRRsT4uhSKrXt6f5y2FM+Bh/nQ9GqcfpuF6C8DT6//Bfe68VxFESw++b8ARkd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vF6FxwAAAN0AAAAPAAAAAAAA&#10;AAAAAAAAAKECAABkcnMvZG93bnJldi54bWxQSwUGAAAAAAQABAD5AAAAlQMAAAAA&#10;" strokecolor="black [3213]" strokeweight="1pt"/>
                <v:line id="Line 32" o:spid="_x0000_s1079" style="position:absolute;visibility:visible;mso-wrap-style:square" from="38105,1465" to="38105,7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D7HscAAADdAAAADwAAAGRycy9kb3ducmV2LnhtbESPQWvCQBSE74X+h+UJXsRsjNSaNKsU&#10;pdCLlKYe9PbIvibB7NuQXU3677sFocdhZr5h8u1oWnGj3jWWFSyiGARxaXXDlYLj19t8DcJ5ZI2t&#10;ZVLwQw62m8eHHDNtB/6kW+ErESDsMlRQe99lUrqyJoMush1x8L5tb9AH2VdS9zgEuGllEscrabDh&#10;sFBjR7uayktxNQr2x9VQpNXT82yxPIwpfySn88EoNZ2Mry8gPI3+P3xvv2sFSZwu4e9NeAJy8w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8PsexwAAAN0AAAAPAAAAAAAA&#10;AAAAAAAAAKECAABkcnMvZG93bnJldi54bWxQSwUGAAAAAAQABAD5AAAAlQMAAAAA&#10;" strokecolor="black [3213]" strokeweight="1pt"/>
                <v:line id="Line 34" o:spid="_x0000_s1080" style="position:absolute;visibility:visible;mso-wrap-style:square" from="43025,1424" to="43025,7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ljascAAADdAAAADwAAAGRycy9kb3ducmV2LnhtbESPQWvCQBSE74L/YXlCL6Ibo9UmdZWi&#10;FLxIafRgb4/saxKafRuyWxP/fVcoeBxm5htmve1NLa7Uusqygtk0AkGcW11xoeB8ep+8gHAeWWNt&#10;mRTcyMF2MxysMdW240+6Zr4QAcIuRQWl900qpctLMuimtiEO3rdtDfog20LqFrsAN7WMo2gpDVYc&#10;FkpsaFdS/pP9GgX787LLkuJ5NZ7Nj33CH/Hl62iUehr1b68gPPX+Ef5vH7SCOEoWcH8TnoDc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GWNqxwAAAN0AAAAPAAAAAAAA&#10;AAAAAAAAAKECAABkcnMvZG93bnJldi54bWxQSwUGAAAAAAQABAD5AAAAlQMAAAAA&#10;" strokecolor="black [3213]" strokeweight="1pt"/>
                <v:rect id="Rectangle 2095" o:spid="_x0000_s1081" style="position:absolute;left:44664;top:8373;width:4534;height:30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Ud7sUA&#10;AADdAAAADwAAAGRycy9kb3ducmV2LnhtbESP0WoCMRRE3wv9h3AFX0pNurSlbo1SitaiT1U/4LK5&#10;3Q1ubpYkruvfm0LBx2FmzjCzxeBa0VOI1rOGp4kCQVx5Y7nWcNivHt9AxIRssPVMGi4UYTG/v5th&#10;afyZf6jfpVpkCMcSNTQpdaWUsWrIYZz4jjh7vz44TFmGWpqA5wx3rSyUepUOLeeFBjv6bKg67k5O&#10;w/NXsVnaB7W1rj/hYSODWvNW6/Fo+HgHkWhIt/B/+9toKNT0Bf7e5Cc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JR3uxQAAAN0AAAAPAAAAAAAAAAAAAAAAAJgCAABkcnMv&#10;ZG93bnJldi54bWxQSwUGAAAAAAQABAD1AAAAigMAAAAA&#10;" filled="f" stroked="f">
                  <v:textbox style="mso-fit-shape-to-text:t">
                    <w:txbxContent>
                      <w:p w14:paraId="02B971F0" w14:textId="77777777" w:rsidR="00825565" w:rsidRPr="00A81D88" w:rsidRDefault="00825565" w:rsidP="00110E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A81D88">
                          <w:rPr>
                            <w:rFonts w:cs="Arial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  <w:r w:rsidRPr="00A81D88">
                          <w:rPr>
                            <w:rFonts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A81D88">
                          <w:rPr>
                            <w:rFonts w:ascii="Symbol" w:hAnsi="Symbo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</w:t>
                        </w:r>
                      </w:p>
                    </w:txbxContent>
                  </v:textbox>
                </v:rect>
                <v:rect id="Rectangle 2096" o:spid="_x0000_s1082" style="position:absolute;left:26484;top:4461;width:7995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HcsYA&#10;AADdAAAADwAAAGRycy9kb3ducmV2LnhtbESP3WrCQBSE7wu+w3KE3hTdVUpaU1cRfyD1rqkPcMye&#10;JtHs2ZDdavr2rlDwcpiZb5j5sreNuFDna8caJmMFgrhwpuZSw+F7N3oH4QOywcYxafgjD8vF4GmO&#10;qXFX/qJLHkoRIexT1FCF0KZS+qIii37sWuLo/bjOYoiyK6Xp8BrhtpFTpRJpsea4UGFL64qKc/5r&#10;NXzuX/eHdSZP51m9ecneciWPyVbr52G/+gARqA+P8H87MxqmapbA/U1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PHcsYAAADdAAAADwAAAAAAAAAAAAAAAACYAgAAZHJz&#10;L2Rvd25yZXYueG1sUEsFBgAAAAAEAAQA9QAAAIsDAAAAAA==&#10;" filled="f" stroked="f">
                  <v:textbox style="mso-fit-shape-to-text:t">
                    <w:txbxContent>
                      <w:p w14:paraId="1183D603" w14:textId="77777777" w:rsidR="00825565" w:rsidRPr="00A81D88" w:rsidRDefault="00825565" w:rsidP="00110E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A81D88">
                          <w:rPr>
                            <w:rFonts w:cs="Arial" w:hint="eastAsia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  <w:r w:rsidRPr="00A81D88">
                          <w:rPr>
                            <w:rFonts w:cs="Arial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</w:t>
                        </w:r>
                        <w:r w:rsidRPr="00A81D88">
                          <w:rPr>
                            <w:rFonts w:cs="Arial" w:hint="eastAsia"/>
                            <w:color w:val="000000" w:themeColor="text1"/>
                            <w:kern w:val="24"/>
                            <w:position w:val="-6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shape id="Text Box 39" o:spid="_x0000_s1083" type="#_x0000_t202" style="position:absolute;left:19719;top:722;width:3283;height:4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NnsYA&#10;AADdAAAADwAAAGRycy9kb3ducmV2LnhtbESPQWsCMRSE74X+h/AKXkrN1oParVGKUBEvoha8Pjav&#10;m203L2uSddd/bwTB4zAz3zCzRW9rcSYfKscK3ocZCOLC6YpLBT+H77cpiBCRNdaOScGFAizmz08z&#10;zLXreEfnfSxFgnDIUYGJscmlDIUhi2HoGuLk/TpvMSbpS6k9dgluaznKsrG0WHFaMNjQ0lDxv2+t&#10;gu3FTP9Wr8d2t+p8e1hPTlt73Cg1eOm/PkFE6uMjfG+vtYJR9jGB25v0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qNnsYAAADdAAAADwAAAAAAAAAAAAAAAACYAgAAZHJz&#10;L2Rvd25yZXYueG1sUEsFBgAAAAAEAAQA9QAAAIsDAAAAAA==&#10;" filled="f" stroked="f" strokeweight="1pt">
                  <v:textbox style="mso-fit-shape-to-text:t">
                    <w:txbxContent>
                      <w:p w14:paraId="21BDE3F9" w14:textId="77777777" w:rsidR="00825565" w:rsidRPr="00A81D88" w:rsidRDefault="00825565" w:rsidP="00110E37">
                        <w:pPr>
                          <w:pStyle w:val="NormalWeb"/>
                          <w:spacing w:before="192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A81D88">
                          <w:rPr>
                            <w:rFonts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Text Box 41" o:spid="_x0000_s1084" type="#_x0000_t202" style="position:absolute;left:19719;top:13265;width:3283;height:4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UZ7MQA&#10;AADdAAAADwAAAGRycy9kb3ducmV2LnhtbERPy2oCMRTdF/oP4RbclJqpC7VTo5SCIm7EB7i9TG4n&#10;o5ObaZJxxr83C8Hl4bxni97W4ko+VI4VfA4zEMSF0xWXCo6H5ccURIjIGmvHpOBGARbz15cZ5tp1&#10;vKPrPpYihXDIUYGJscmlDIUhi2HoGuLE/TlvMSboS6k9dinc1nKUZWNpseLUYLChX0PFZd9aBdub&#10;mZ5X76d2t+p8e1hP/rf2tFFq8Nb/fIOI1Men+OFeawWj7CvNTW/SE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VGezEAAAA3QAAAA8AAAAAAAAAAAAAAAAAmAIAAGRycy9k&#10;b3ducmV2LnhtbFBLBQYAAAAABAAEAPUAAACJAwAAAAA=&#10;" filled="f" stroked="f" strokeweight="1pt">
                  <v:textbox style="mso-fit-shape-to-text:t">
                    <w:txbxContent>
                      <w:p w14:paraId="747634C0" w14:textId="77777777" w:rsidR="00825565" w:rsidRPr="00A81D88" w:rsidRDefault="00825565" w:rsidP="00110E37">
                        <w:pPr>
                          <w:pStyle w:val="NormalWeb"/>
                          <w:spacing w:before="192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A81D88">
                          <w:rPr>
                            <w:rFonts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-</w:t>
                        </w:r>
                      </w:p>
                    </w:txbxContent>
                  </v:textbox>
                </v:shape>
                <v:shape id="Freeform 2099" o:spid="_x0000_s1085" style="position:absolute;left:40769;top:8878;width:4867;height:2652;rotation:90;visibility:visible;mso-wrap-style:square;v-text-anchor:top" coordsize="684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U28YA&#10;AADdAAAADwAAAGRycy9kb3ducmV2LnhtbESPQWsCMRSE74L/IbxCb5rUQ6mrUVRQC62Hquj1uXnu&#10;Lm5e1k26bv+9EYQeh5n5hhlPW1uKhmpfONbw1lcgiFNnCs407HfL3gcIH5ANlo5Jwx95mE66nTEm&#10;xt34h5ptyESEsE9QQx5ClUjp05ws+r6riKN3drXFEGWdSVPjLcJtKQdKvUuLBceFHCta5JRetr9W&#10;w261/l5kx8a0y2Z/PXg+bebqS+vXl3Y2AhGoDf/hZ/vTaBio4RAeb+IT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tU28YAAADdAAAADwAAAAAAAAAAAAAAAACYAgAAZHJz&#10;L2Rvd25yZXYueG1sUEsFBgAAAAAEAAQA9QAAAIsDAAAAAA==&#10;" path="m,230l67,7,169,413,291,,393,420,528,7r88,406l684,237e" filled="f" strokecolor="black [3213]" strokeweight="1pt">
                  <v:path arrowok="t" o:connecttype="custom" o:connectlocs="0,49883;17080,1263;41988,89664;72589,0;98208,90927;131656,1263;153717,89664;170797,51146" o:connectangles="0,0,0,0,0,0,0,0" textboxrect="0,0,684,420"/>
                </v:shape>
                <v:oval id="Oval 2100" o:spid="_x0000_s1086" style="position:absolute;left:8751;top:8401;width:4236;height:4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joNb8A&#10;AADdAAAADwAAAGRycy9kb3ducmV2LnhtbERPyarCMBTdC/5DuIIb0cQ+EKlGEcHhLR0+4NJc22Jz&#10;U5rY4e/N4sFbHs683fe2Ei01vnSsYblQIIgzZ0rONTwfp/kahA/IBivHpGEgD/vdeLTF1LiOb9Te&#10;Qy5iCPsUNRQh1KmUPivIol+4mjhyL9dYDBE2uTQNdjHcVjJRaiUtlhwbCqzpWFD2vn+shvacXGk2&#10;4NDl63pQt9nl961+tJ5O+sMGRKA+/Iv/3FejIVmquD++iU9A7r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+Og1vwAAAN0AAAAPAAAAAAAAAAAAAAAAAJgCAABkcnMvZG93bnJl&#10;di54bWxQSwUGAAAAAAQABAD1AAAAhAMAAAAA&#10;" filled="f" strokecolor="black [3213]" strokeweight="1pt"/>
                <v:line id="Line 19" o:spid="_x0000_s1087" style="position:absolute;flip:y;visibility:visible;mso-wrap-style:square" from="10777,8696" to="10777,12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XE/cYAAADdAAAADwAAAGRycy9kb3ducmV2LnhtbESPzWrDMBCE74W8g9hAb43k9IfiRglJ&#10;WkMPvdQJ9Lq1NraItDKW6rhvXxUKPQ4z8w2z2kzeiZGGaANrKBYKBHETjOVWw/FQ3TyCiAnZoAtM&#10;Gr4pwmY9u1phacKF32msUysyhGOJGrqU+lLK2HTkMS5CT5y9Uxg8piyHVpoBLxnunVwq9SA9Ws4L&#10;Hfa076g5119eQ/Ustx+fty+7N+fulb0L9TRWVuvr+bR9ApFoSv/hv/ar0bAsVAG/b/IT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VxP3GAAAA3QAAAA8AAAAAAAAA&#10;AAAAAAAAoQIAAGRycy9kb3ducmV2LnhtbFBLBQYAAAAABAAEAPkAAACUAwAAAAA=&#10;" strokecolor="black [3213]" strokeweight="1pt">
                  <v:stroke endarrow="block"/>
                </v:line>
                <v:line id="Line 19" o:spid="_x0000_s1088" style="position:absolute;visibility:visible;mso-wrap-style:square" from="45536,3127" to="45536,7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a6HcMAAADdAAAADwAAAGRycy9kb3ducmV2LnhtbESPQWvCQBSE7wX/w/IEb82uORSbZhUR&#10;xFLowTSX3h7ZZxLMvg3ZNUn/vVsQPA4z3wyT72bbiZEG3zrWsE4UCOLKmZZrDeXP8XUDwgdkg51j&#10;0vBHHnbbxUuOmXETn2ksQi1iCfsMNTQh9JmUvmrIok9cTxy9ixsshiiHWpoBp1huO5kq9SYtthwX&#10;Guzp0FB1LW5WQyTOJ1/i73dX4JFLRPW++dJ6tZz3HyACzeEZftCfRkO6Vin8v4lP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2uh3DAAAA3QAAAA8AAAAAAAAAAAAA&#10;AAAAoQIAAGRycy9kb3ducmV2LnhtbFBLBQYAAAAABAAEAPkAAACRAwAAAAA=&#10;" strokecolor="black [3213]" strokeweight="1pt">
                  <v:stroke endarrow="block"/>
                </v:line>
                <v:rect id="Rectangle 2103" o:spid="_x0000_s1089" style="position:absolute;left:31441;top:8424;width:5423;height:30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u6G8QA&#10;AADdAAAADwAAAGRycy9kb3ducmV2LnhtbESP3WoCMRSE7wt9h3CE3hRNXEuR1Sil9Ef0SusDHDbH&#10;3eDmZEniun37RhB6OczMN8xyPbhW9BSi9axhOlEgiCtvLNcajj+f4zmImJANtp5Jwy9FWK8eH5ZY&#10;Gn/lPfWHVIsM4ViihialrpQyVg05jBPfEWfv5IPDlGWopQl4zXDXykKpV+nQcl5osKP3hqrz4eI0&#10;vHwV2w/7rHbW9Rc8bmVQ37zT+mk0vC1AJBrSf/je3hgNxVTN4PYmPw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ruhvEAAAA3QAAAA8AAAAAAAAAAAAAAAAAmAIAAGRycy9k&#10;b3ducmV2LnhtbFBLBQYAAAAABAAEAPUAAACJAwAAAAA=&#10;" filled="f" stroked="f">
                  <v:textbox style="mso-fit-shape-to-text:t">
                    <w:txbxContent>
                      <w:p w14:paraId="2EF9B9F0" w14:textId="77777777" w:rsidR="00825565" w:rsidRPr="00A81D88" w:rsidRDefault="00825565" w:rsidP="00110E3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A81D88">
                          <w:rPr>
                            <w:rFonts w:eastAsia="SimSun" w:cs="Arial" w:hint="eastAsia"/>
                            <w:color w:val="000000"/>
                            <w:kern w:val="24"/>
                            <w:sz w:val="28"/>
                            <w:szCs w:val="28"/>
                          </w:rPr>
                          <w:t>30</w:t>
                        </w:r>
                        <w:r w:rsidRPr="00A81D88">
                          <w:rPr>
                            <w:rFonts w:eastAsia="SimSun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A81D88">
                          <w:rPr>
                            <w:rFonts w:ascii="Symbol" w:eastAsia="SimSun" w:hAnsi="Symbol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</w:t>
                        </w:r>
                      </w:p>
                    </w:txbxContent>
                  </v:textbox>
                </v:rect>
                <v:line id="Line 19" o:spid="_x0000_s1090" style="position:absolute;flip:y;visibility:visible;mso-wrap-style:square" from="26484,8373" to="26484,1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JnZcYAAADdAAAADwAAAGRycy9kb3ducmV2LnhtbESPT0sDMRTE74LfITyhN5v0jyLbpqXa&#10;Lnjw0lXo9XXzuhtMXpZN3K7f3giCx2FmfsOst6N3YqA+2sAaZlMFgrgOxnKj4eO9vH8CEROyQReY&#10;NHxThO3m9maNhQlXPtJQpUZkCMcCNbQpdYWUsW7JY5yGjjh7l9B7TFn2jTQ9XjPcOzlX6lF6tJwX&#10;WuzopaX6s/ryGsq93J3Oi8Pzm3MPyi5DNQ6l1XpyN+5WIBKN6T/81341GuYztYTfN/kJ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iZ2XGAAAA3QAAAA8AAAAAAAAA&#10;AAAAAAAAoQIAAGRycy9kb3ducmV2LnhtbFBLBQYAAAAABAAEAPkAAACUAwAAAAA=&#10;" strokecolor="black [3213]" strokeweight="1pt">
                  <v:stroke endarrow="block"/>
                </v:line>
                <w10:anchorlock/>
              </v:group>
            </w:pict>
          </mc:Fallback>
        </mc:AlternateContent>
      </w:r>
    </w:p>
    <w:p w14:paraId="05DB590E" w14:textId="77777777" w:rsidR="00110E37" w:rsidRDefault="00110E37" w:rsidP="00110E37">
      <w:pPr>
        <w:pStyle w:val="ListParagraph"/>
        <w:numPr>
          <w:ilvl w:val="0"/>
          <w:numId w:val="42"/>
        </w:numPr>
        <w:spacing w:after="120" w:line="360" w:lineRule="auto"/>
        <w:contextualSpacing/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A</w:t>
      </w:r>
    </w:p>
    <w:p w14:paraId="4AF41F17" w14:textId="77777777" w:rsidR="00110E37" w:rsidRDefault="00110E37" w:rsidP="00110E37">
      <w:pPr>
        <w:pStyle w:val="ListParagraph"/>
        <w:numPr>
          <w:ilvl w:val="0"/>
          <w:numId w:val="42"/>
        </w:numPr>
        <w:spacing w:after="120" w:line="360" w:lineRule="auto"/>
        <w:contextualSpacing/>
      </w:pPr>
      <w:r>
        <w:rPr>
          <w:rFonts w:hint="eastAsia"/>
          <w:lang w:eastAsia="zh-CN"/>
        </w:rPr>
        <w:t xml:space="preserve"> </w:t>
      </w:r>
      <w:r>
        <w:t xml:space="preserve">2 </w:t>
      </w:r>
      <w:r>
        <w:rPr>
          <w:rFonts w:hint="eastAsia"/>
          <w:lang w:eastAsia="zh-CN"/>
        </w:rPr>
        <w:t>A</w:t>
      </w:r>
    </w:p>
    <w:p w14:paraId="12598741" w14:textId="77777777" w:rsidR="00110E37" w:rsidRDefault="00110E37" w:rsidP="00110E37">
      <w:pPr>
        <w:pStyle w:val="ListParagraph"/>
        <w:numPr>
          <w:ilvl w:val="0"/>
          <w:numId w:val="42"/>
        </w:numPr>
        <w:spacing w:after="120" w:line="360" w:lineRule="auto"/>
        <w:contextualSpacing/>
      </w:pPr>
      <w:r>
        <w:rPr>
          <w:rFonts w:hint="eastAsia"/>
          <w:lang w:eastAsia="zh-CN"/>
        </w:rPr>
        <w:t xml:space="preserve"> 3 A</w:t>
      </w:r>
    </w:p>
    <w:p w14:paraId="0FA6908C" w14:textId="77777777" w:rsidR="00110E37" w:rsidRDefault="00110E37" w:rsidP="00110E37">
      <w:pPr>
        <w:pStyle w:val="ListParagraph"/>
        <w:numPr>
          <w:ilvl w:val="0"/>
          <w:numId w:val="42"/>
        </w:numPr>
        <w:spacing w:after="120" w:line="360" w:lineRule="auto"/>
        <w:contextualSpacing/>
      </w:pPr>
      <w:r>
        <w:rPr>
          <w:rFonts w:hint="eastAsia"/>
          <w:lang w:eastAsia="zh-CN"/>
        </w:rPr>
        <w:t xml:space="preserve"> 4 A</w:t>
      </w:r>
    </w:p>
    <w:p w14:paraId="04040CBA" w14:textId="77777777" w:rsidR="00110E37" w:rsidRPr="00110E37" w:rsidRDefault="00110E37" w:rsidP="00110E37">
      <w:pPr>
        <w:pStyle w:val="ListParagraph"/>
        <w:numPr>
          <w:ilvl w:val="0"/>
          <w:numId w:val="42"/>
        </w:numPr>
        <w:spacing w:after="120" w:line="360" w:lineRule="auto"/>
        <w:contextualSpacing/>
      </w:pPr>
      <w:r>
        <w:rPr>
          <w:rFonts w:hint="eastAsia"/>
          <w:lang w:eastAsia="zh-CN"/>
        </w:rPr>
        <w:t xml:space="preserve"> </w:t>
      </w:r>
      <w:r w:rsidRPr="00110E37">
        <w:rPr>
          <w:rFonts w:hint="eastAsia"/>
          <w:lang w:eastAsia="zh-CN"/>
        </w:rPr>
        <w:t>5 A</w:t>
      </w:r>
    </w:p>
    <w:p w14:paraId="2A68E216" w14:textId="77777777" w:rsidR="00110E37" w:rsidRDefault="00110E37" w:rsidP="00110E37">
      <w:pPr>
        <w:pStyle w:val="ListParagraph"/>
        <w:numPr>
          <w:ilvl w:val="0"/>
          <w:numId w:val="42"/>
        </w:numPr>
        <w:spacing w:after="120" w:line="360" w:lineRule="auto"/>
        <w:contextualSpacing/>
      </w:pPr>
      <w:r>
        <w:rPr>
          <w:rFonts w:hint="eastAsia"/>
          <w:lang w:eastAsia="zh-CN"/>
        </w:rPr>
        <w:t xml:space="preserve"> 6 A</w:t>
      </w:r>
    </w:p>
    <w:p w14:paraId="14B62768" w14:textId="77777777" w:rsidR="00110E37" w:rsidRDefault="00110E37" w:rsidP="00110E37">
      <w:pPr>
        <w:pStyle w:val="ListParagraph"/>
        <w:numPr>
          <w:ilvl w:val="0"/>
          <w:numId w:val="42"/>
        </w:numPr>
        <w:spacing w:after="120" w:line="360" w:lineRule="auto"/>
        <w:contextualSpacing/>
      </w:pPr>
      <w:r>
        <w:rPr>
          <w:rFonts w:hint="eastAsia"/>
          <w:lang w:eastAsia="zh-CN"/>
        </w:rPr>
        <w:t xml:space="preserve"> 0 A</w:t>
      </w:r>
    </w:p>
    <w:p w14:paraId="2B128A36" w14:textId="399E5174" w:rsidR="00110E37" w:rsidRDefault="00110E37" w:rsidP="00110E37">
      <w:pPr>
        <w:pStyle w:val="ListParagraph"/>
        <w:numPr>
          <w:ilvl w:val="0"/>
          <w:numId w:val="42"/>
        </w:numPr>
        <w:spacing w:after="120" w:line="360" w:lineRule="auto"/>
        <w:contextualSpacing/>
      </w:pPr>
      <w:r>
        <w:rPr>
          <w:rFonts w:hint="eastAsia"/>
          <w:lang w:eastAsia="zh-CN"/>
        </w:rPr>
        <w:t xml:space="preserve"> </w:t>
      </w:r>
      <w:r w:rsidR="00BE4E29">
        <w:rPr>
          <w:lang w:eastAsia="zh-CN"/>
        </w:rPr>
        <w:t xml:space="preserve">– </w:t>
      </w:r>
      <w:r>
        <w:rPr>
          <w:rFonts w:hint="eastAsia"/>
          <w:lang w:eastAsia="zh-CN"/>
        </w:rPr>
        <w:t>1 A</w:t>
      </w:r>
    </w:p>
    <w:p w14:paraId="014D13C3" w14:textId="09A78F82" w:rsidR="00110E37" w:rsidRDefault="00110E37" w:rsidP="00110E37">
      <w:pPr>
        <w:pStyle w:val="ListParagraph"/>
        <w:numPr>
          <w:ilvl w:val="0"/>
          <w:numId w:val="42"/>
        </w:numPr>
        <w:spacing w:after="120" w:line="360" w:lineRule="auto"/>
        <w:contextualSpacing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BE4E29">
        <w:rPr>
          <w:lang w:eastAsia="zh-CN"/>
        </w:rPr>
        <w:t xml:space="preserve">– </w:t>
      </w:r>
      <w:r>
        <w:rPr>
          <w:rFonts w:hint="eastAsia"/>
          <w:lang w:eastAsia="zh-CN"/>
        </w:rPr>
        <w:t>2 A</w:t>
      </w:r>
    </w:p>
    <w:p w14:paraId="3A1A5863" w14:textId="1FBD92D4" w:rsidR="00BE4E29" w:rsidRDefault="00BE4E29" w:rsidP="00110E37">
      <w:pPr>
        <w:pStyle w:val="ListParagraph"/>
        <w:numPr>
          <w:ilvl w:val="0"/>
          <w:numId w:val="42"/>
        </w:numPr>
        <w:spacing w:after="120" w:line="360" w:lineRule="auto"/>
        <w:contextualSpacing/>
        <w:rPr>
          <w:lang w:eastAsia="zh-CN"/>
        </w:rPr>
      </w:pPr>
      <w:r>
        <w:rPr>
          <w:lang w:eastAsia="zh-CN"/>
        </w:rPr>
        <w:t>None of the above</w:t>
      </w:r>
    </w:p>
    <w:p w14:paraId="5376EFB4" w14:textId="77777777" w:rsidR="00110E37" w:rsidRDefault="00110E37" w:rsidP="00110E37">
      <w:pPr>
        <w:spacing w:after="120" w:line="360" w:lineRule="auto"/>
        <w:contextualSpacing/>
        <w:rPr>
          <w:lang w:eastAsia="zh-CN"/>
        </w:rPr>
      </w:pPr>
    </w:p>
    <w:p w14:paraId="7606C4C2" w14:textId="77777777" w:rsidR="00110E37" w:rsidRDefault="00110E37" w:rsidP="00110E37">
      <w:pPr>
        <w:spacing w:after="120" w:line="360" w:lineRule="auto"/>
        <w:contextualSpacing/>
        <w:rPr>
          <w:lang w:eastAsia="zh-CN"/>
        </w:rPr>
      </w:pPr>
    </w:p>
    <w:p w14:paraId="7CB73C09" w14:textId="306BA1FE" w:rsidR="00110E37" w:rsidRDefault="00110E37" w:rsidP="00110E37">
      <w:pPr>
        <w:spacing w:after="120" w:line="360" w:lineRule="auto"/>
        <w:contextualSpacing/>
        <w:rPr>
          <w:lang w:eastAsia="zh-CN"/>
        </w:rPr>
      </w:pPr>
      <w:r>
        <w:rPr>
          <w:lang w:eastAsia="zh-CN"/>
        </w:rPr>
        <w:t>Answer (5)</w:t>
      </w:r>
    </w:p>
    <w:p w14:paraId="04FBC0AA" w14:textId="77777777" w:rsidR="00110E37" w:rsidRPr="00107B19" w:rsidRDefault="00110E37" w:rsidP="00110E37">
      <w:pPr>
        <w:spacing w:after="120" w:line="360" w:lineRule="auto"/>
        <w:contextualSpacing/>
      </w:pPr>
      <w:r w:rsidRPr="00107B19">
        <w:rPr>
          <w:b/>
        </w:rPr>
        <w:br w:type="page"/>
      </w:r>
    </w:p>
    <w:p w14:paraId="7B4129F5" w14:textId="20A58382" w:rsidR="00230A26" w:rsidRDefault="00230A26" w:rsidP="00230A26">
      <w:r>
        <w:rPr>
          <w:b/>
        </w:rPr>
        <w:lastRenderedPageBreak/>
        <w:t xml:space="preserve">Question </w:t>
      </w:r>
      <w:r w:rsidR="00110E37">
        <w:rPr>
          <w:b/>
        </w:rPr>
        <w:t>7</w:t>
      </w:r>
      <w:r w:rsidRPr="006D1661">
        <w:t xml:space="preserve"> </w:t>
      </w:r>
      <w:r>
        <w:t xml:space="preserve"> </w:t>
      </w:r>
    </w:p>
    <w:p w14:paraId="0DF39624" w14:textId="77777777" w:rsidR="00230A26" w:rsidRDefault="00230A26" w:rsidP="00230A26"/>
    <w:p w14:paraId="54D3998D" w14:textId="77777777" w:rsidR="00230A26" w:rsidRDefault="00230A26" w:rsidP="00230A26">
      <w:r>
        <w:t xml:space="preserve">For the circuit below, please find the voltage of the node A. </w:t>
      </w:r>
      <w:r>
        <w:rPr>
          <w:i/>
          <w:u w:val="single"/>
        </w:rPr>
        <w:t>Hint:</w:t>
      </w:r>
      <w:r>
        <w:t xml:space="preserve"> Use Nodal Analysis.</w:t>
      </w:r>
    </w:p>
    <w:p w14:paraId="54B69215" w14:textId="77777777" w:rsidR="00230A26" w:rsidRDefault="00230A26" w:rsidP="00230A26"/>
    <w:p w14:paraId="7B0F23FD" w14:textId="77777777" w:rsidR="00230A26" w:rsidRDefault="00230A26" w:rsidP="00230A26">
      <w:r>
        <w:rPr>
          <w:noProof/>
        </w:rPr>
        <w:drawing>
          <wp:inline distT="0" distB="0" distL="0" distR="0" wp14:anchorId="270FF9BE" wp14:editId="2AECAA31">
            <wp:extent cx="2933065" cy="3027680"/>
            <wp:effectExtent l="0" t="0" r="635" b="1270"/>
            <wp:docPr id="2059" name="Picture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A47D" w14:textId="77777777" w:rsidR="00230A26" w:rsidRDefault="00230A26" w:rsidP="00230A26"/>
    <w:p w14:paraId="74870162" w14:textId="77777777" w:rsidR="00230A26" w:rsidRDefault="00230A26" w:rsidP="003567D0">
      <w:pPr>
        <w:pStyle w:val="ListParagraph"/>
        <w:numPr>
          <w:ilvl w:val="0"/>
          <w:numId w:val="44"/>
        </w:numPr>
        <w:spacing w:after="120" w:line="360" w:lineRule="auto"/>
        <w:contextualSpacing/>
      </w:pPr>
      <w:r>
        <w:t>3 V</w:t>
      </w:r>
    </w:p>
    <w:p w14:paraId="7A4D12B8" w14:textId="77777777" w:rsidR="00230A26" w:rsidRDefault="00230A26" w:rsidP="003567D0">
      <w:pPr>
        <w:pStyle w:val="ListParagraph"/>
        <w:numPr>
          <w:ilvl w:val="0"/>
          <w:numId w:val="44"/>
        </w:numPr>
        <w:spacing w:after="120" w:line="360" w:lineRule="auto"/>
        <w:contextualSpacing/>
      </w:pPr>
      <w:r>
        <w:t>2 V</w:t>
      </w:r>
    </w:p>
    <w:p w14:paraId="79D42270" w14:textId="77777777" w:rsidR="00230A26" w:rsidRDefault="00230A26" w:rsidP="003567D0">
      <w:pPr>
        <w:pStyle w:val="ListParagraph"/>
        <w:numPr>
          <w:ilvl w:val="0"/>
          <w:numId w:val="44"/>
        </w:numPr>
        <w:spacing w:after="120" w:line="360" w:lineRule="auto"/>
        <w:contextualSpacing/>
      </w:pPr>
      <w:r>
        <w:t>1 V</w:t>
      </w:r>
    </w:p>
    <w:p w14:paraId="5A3A1DCB" w14:textId="77777777" w:rsidR="00230A26" w:rsidRDefault="00230A26" w:rsidP="003567D0">
      <w:pPr>
        <w:pStyle w:val="ListParagraph"/>
        <w:numPr>
          <w:ilvl w:val="0"/>
          <w:numId w:val="44"/>
        </w:numPr>
        <w:spacing w:after="120" w:line="360" w:lineRule="auto"/>
        <w:contextualSpacing/>
      </w:pPr>
      <w:r>
        <w:t>0 V</w:t>
      </w:r>
    </w:p>
    <w:p w14:paraId="0295DF60" w14:textId="77777777" w:rsidR="00230A26" w:rsidRDefault="00230A26" w:rsidP="003567D0">
      <w:pPr>
        <w:pStyle w:val="ListParagraph"/>
        <w:numPr>
          <w:ilvl w:val="0"/>
          <w:numId w:val="44"/>
        </w:numPr>
        <w:spacing w:after="120" w:line="360" w:lineRule="auto"/>
        <w:contextualSpacing/>
        <w:rPr>
          <w:highlight w:val="yellow"/>
        </w:rPr>
      </w:pPr>
      <w:r>
        <w:rPr>
          <w:highlight w:val="yellow"/>
        </w:rPr>
        <w:t>– 1 V</w:t>
      </w:r>
    </w:p>
    <w:p w14:paraId="4AA70532" w14:textId="77777777" w:rsidR="00230A26" w:rsidRDefault="00230A26" w:rsidP="003567D0">
      <w:pPr>
        <w:pStyle w:val="ListParagraph"/>
        <w:numPr>
          <w:ilvl w:val="0"/>
          <w:numId w:val="44"/>
        </w:numPr>
        <w:spacing w:after="120" w:line="360" w:lineRule="auto"/>
        <w:contextualSpacing/>
      </w:pPr>
      <w:r>
        <w:t>– 2 V</w:t>
      </w:r>
    </w:p>
    <w:p w14:paraId="047F262A" w14:textId="77777777" w:rsidR="00230A26" w:rsidRDefault="00230A26" w:rsidP="003567D0">
      <w:pPr>
        <w:pStyle w:val="ListParagraph"/>
        <w:numPr>
          <w:ilvl w:val="0"/>
          <w:numId w:val="44"/>
        </w:numPr>
        <w:spacing w:after="120" w:line="360" w:lineRule="auto"/>
        <w:contextualSpacing/>
      </w:pPr>
      <w:r>
        <w:t>– 3 V</w:t>
      </w:r>
    </w:p>
    <w:p w14:paraId="54AE274A" w14:textId="09D70AFE" w:rsidR="00BD627B" w:rsidRDefault="00BD627B" w:rsidP="003567D0">
      <w:pPr>
        <w:pStyle w:val="ListParagraph"/>
        <w:numPr>
          <w:ilvl w:val="0"/>
          <w:numId w:val="44"/>
        </w:numPr>
        <w:spacing w:after="120" w:line="360" w:lineRule="auto"/>
        <w:contextualSpacing/>
      </w:pPr>
      <w:r>
        <w:t>None of the above</w:t>
      </w:r>
    </w:p>
    <w:p w14:paraId="1CE7B8F4" w14:textId="77777777" w:rsidR="00230A26" w:rsidRDefault="00230A26" w:rsidP="00230A26"/>
    <w:p w14:paraId="00AF3C1D" w14:textId="77777777" w:rsidR="00230A26" w:rsidRDefault="00230A26">
      <w:pPr>
        <w:rPr>
          <w:b/>
        </w:rPr>
      </w:pPr>
      <w:r>
        <w:rPr>
          <w:b/>
        </w:rPr>
        <w:br w:type="page"/>
      </w:r>
    </w:p>
    <w:p w14:paraId="4DE8858D" w14:textId="77777777" w:rsidR="00AD229E" w:rsidRDefault="00092F49" w:rsidP="005118EB">
      <w:pPr>
        <w:rPr>
          <w:b/>
        </w:rPr>
      </w:pPr>
      <w:r>
        <w:rPr>
          <w:b/>
        </w:rPr>
        <w:lastRenderedPageBreak/>
        <w:t xml:space="preserve">Question </w:t>
      </w:r>
      <w:r w:rsidR="007D490F">
        <w:rPr>
          <w:b/>
        </w:rPr>
        <w:t>8</w:t>
      </w:r>
    </w:p>
    <w:p w14:paraId="61D4EA1E" w14:textId="77777777" w:rsidR="00C058A1" w:rsidRDefault="00C058A1" w:rsidP="00AD229E"/>
    <w:p w14:paraId="63944DED" w14:textId="40B09BE6" w:rsidR="00AD229E" w:rsidRDefault="00AD229E" w:rsidP="00AD229E">
      <w:r>
        <w:t>Using nodal analysis, find the nodal voltage V</w:t>
      </w:r>
      <w:r>
        <w:rPr>
          <w:vertAlign w:val="subscript"/>
        </w:rPr>
        <w:t>A</w:t>
      </w:r>
      <w:r>
        <w:t xml:space="preserve"> (in V)</w:t>
      </w:r>
      <w:r w:rsidR="00F46B74">
        <w:t>. Note: all resistors are identified by their conductance.</w:t>
      </w:r>
    </w:p>
    <w:p w14:paraId="0FD95E9D" w14:textId="77777777" w:rsidR="00AD229E" w:rsidRDefault="00AD229E" w:rsidP="00AD229E"/>
    <w:p w14:paraId="4BFC8756" w14:textId="3AF7AE13" w:rsidR="00AD229E" w:rsidRDefault="00F424CA" w:rsidP="00AD229E">
      <w:r>
        <w:rPr>
          <w:noProof/>
        </w:rPr>
        <w:drawing>
          <wp:inline distT="0" distB="0" distL="0" distR="0" wp14:anchorId="46D309AF" wp14:editId="72F4F8BF">
            <wp:extent cx="51530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29EA" w14:textId="77777777" w:rsidR="00F46B74" w:rsidRDefault="00F46B74" w:rsidP="00F46B74">
      <w:pPr>
        <w:pStyle w:val="Title"/>
        <w:spacing w:after="120" w:line="360" w:lineRule="auto"/>
        <w:jc w:val="left"/>
        <w:rPr>
          <w:sz w:val="24"/>
        </w:rPr>
      </w:pPr>
      <w:r>
        <w:rPr>
          <w:sz w:val="24"/>
        </w:rPr>
        <w:t>(1) 1</w:t>
      </w:r>
      <w:r>
        <w:rPr>
          <w:sz w:val="24"/>
        </w:rPr>
        <w:tab/>
        <w:t xml:space="preserve">   </w:t>
      </w:r>
    </w:p>
    <w:p w14:paraId="389CFA08" w14:textId="77777777" w:rsidR="00F46B74" w:rsidRDefault="00F46B74" w:rsidP="00F46B74">
      <w:pPr>
        <w:pStyle w:val="Title"/>
        <w:spacing w:after="120" w:line="360" w:lineRule="auto"/>
        <w:jc w:val="left"/>
        <w:rPr>
          <w:sz w:val="24"/>
        </w:rPr>
      </w:pPr>
      <w:r w:rsidRPr="00F46B74">
        <w:rPr>
          <w:sz w:val="24"/>
          <w:highlight w:val="yellow"/>
        </w:rPr>
        <w:t>(2) 2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7930E0D7" w14:textId="77777777" w:rsidR="00F46B74" w:rsidRDefault="00F46B74" w:rsidP="00F46B74">
      <w:pPr>
        <w:pStyle w:val="Title"/>
        <w:spacing w:after="120" w:line="360" w:lineRule="auto"/>
        <w:jc w:val="left"/>
        <w:rPr>
          <w:sz w:val="24"/>
        </w:rPr>
      </w:pPr>
      <w:r>
        <w:rPr>
          <w:sz w:val="24"/>
        </w:rPr>
        <w:t>(3) 3</w:t>
      </w:r>
      <w:r>
        <w:rPr>
          <w:sz w:val="24"/>
        </w:rPr>
        <w:tab/>
      </w:r>
      <w:r>
        <w:rPr>
          <w:sz w:val="24"/>
        </w:rPr>
        <w:tab/>
      </w:r>
    </w:p>
    <w:p w14:paraId="632E9370" w14:textId="77777777" w:rsidR="00F46B74" w:rsidRDefault="00F46B74" w:rsidP="00F46B74">
      <w:pPr>
        <w:pStyle w:val="Title"/>
        <w:spacing w:after="120" w:line="360" w:lineRule="auto"/>
        <w:jc w:val="left"/>
        <w:rPr>
          <w:sz w:val="24"/>
        </w:rPr>
      </w:pPr>
      <w:r>
        <w:rPr>
          <w:sz w:val="24"/>
        </w:rPr>
        <w:t xml:space="preserve">(4) 4       </w:t>
      </w:r>
    </w:p>
    <w:p w14:paraId="0CDB08EE" w14:textId="77777777" w:rsidR="00F46B74" w:rsidRDefault="00F46B74" w:rsidP="00F46B74">
      <w:pPr>
        <w:pStyle w:val="Title"/>
        <w:spacing w:after="120" w:line="360" w:lineRule="auto"/>
        <w:jc w:val="left"/>
        <w:rPr>
          <w:sz w:val="24"/>
        </w:rPr>
      </w:pPr>
      <w:r>
        <w:rPr>
          <w:sz w:val="24"/>
        </w:rPr>
        <w:t>(5) 5</w:t>
      </w:r>
      <w:r>
        <w:rPr>
          <w:sz w:val="24"/>
        </w:rPr>
        <w:tab/>
        <w:t xml:space="preserve"> </w:t>
      </w:r>
    </w:p>
    <w:p w14:paraId="49F252C0" w14:textId="77777777" w:rsidR="00F46B74" w:rsidRDefault="00F46B74" w:rsidP="00F46B74">
      <w:pPr>
        <w:pStyle w:val="Title"/>
        <w:spacing w:after="120" w:line="360" w:lineRule="auto"/>
        <w:jc w:val="left"/>
        <w:rPr>
          <w:sz w:val="24"/>
        </w:rPr>
      </w:pPr>
      <w:r>
        <w:rPr>
          <w:sz w:val="24"/>
        </w:rPr>
        <w:t>(6) 6</w:t>
      </w:r>
    </w:p>
    <w:p w14:paraId="64E2193F" w14:textId="0AE1CC9E" w:rsidR="00F46B74" w:rsidRDefault="00F46B74" w:rsidP="00F46B74">
      <w:pPr>
        <w:pStyle w:val="Title"/>
        <w:spacing w:after="120" w:line="360" w:lineRule="auto"/>
        <w:jc w:val="left"/>
        <w:rPr>
          <w:sz w:val="24"/>
        </w:rPr>
      </w:pPr>
      <w:r>
        <w:rPr>
          <w:sz w:val="24"/>
        </w:rPr>
        <w:t>(7) 7</w:t>
      </w:r>
    </w:p>
    <w:p w14:paraId="50EF6425" w14:textId="4E87E632" w:rsidR="00F46B74" w:rsidRDefault="00F46B74" w:rsidP="00F46B74">
      <w:pPr>
        <w:pStyle w:val="Title"/>
        <w:spacing w:after="120" w:line="360" w:lineRule="auto"/>
        <w:jc w:val="left"/>
        <w:rPr>
          <w:sz w:val="24"/>
        </w:rPr>
      </w:pPr>
      <w:r>
        <w:rPr>
          <w:sz w:val="24"/>
        </w:rPr>
        <w:t>(8) 8</w:t>
      </w:r>
    </w:p>
    <w:p w14:paraId="13736F77" w14:textId="4E96EE52" w:rsidR="00F46B74" w:rsidRDefault="00F46B74" w:rsidP="00F46B74">
      <w:pPr>
        <w:pStyle w:val="Title"/>
        <w:spacing w:after="120" w:line="360" w:lineRule="auto"/>
        <w:jc w:val="left"/>
        <w:rPr>
          <w:sz w:val="24"/>
        </w:rPr>
      </w:pPr>
      <w:r>
        <w:rPr>
          <w:sz w:val="24"/>
        </w:rPr>
        <w:t>(9) None of the above</w:t>
      </w:r>
    </w:p>
    <w:p w14:paraId="150A0AFA" w14:textId="77777777" w:rsidR="00AD229E" w:rsidRDefault="00AD229E">
      <w:pPr>
        <w:rPr>
          <w:b/>
        </w:rPr>
      </w:pPr>
      <w:r>
        <w:rPr>
          <w:b/>
        </w:rPr>
        <w:br w:type="page"/>
      </w:r>
    </w:p>
    <w:p w14:paraId="0632B00E" w14:textId="451B23E0" w:rsidR="005118EB" w:rsidRPr="005118EB" w:rsidRDefault="00AD229E" w:rsidP="005118EB">
      <w:r>
        <w:rPr>
          <w:b/>
        </w:rPr>
        <w:lastRenderedPageBreak/>
        <w:t>Question 9</w:t>
      </w:r>
      <w:r w:rsidR="005118EB" w:rsidRPr="005118EB">
        <w:rPr>
          <w:b/>
          <w:szCs w:val="22"/>
        </w:rPr>
        <w:t xml:space="preserve">  </w:t>
      </w:r>
    </w:p>
    <w:p w14:paraId="6198B6CA" w14:textId="77777777" w:rsidR="005118EB" w:rsidRPr="005118EB" w:rsidRDefault="005118EB" w:rsidP="005118EB">
      <w:pPr>
        <w:ind w:left="360" w:hanging="360"/>
        <w:jc w:val="center"/>
        <w:rPr>
          <w:b/>
          <w:szCs w:val="22"/>
        </w:rPr>
      </w:pPr>
      <w:r w:rsidRPr="005118EB">
        <w:rPr>
          <w:b/>
          <w:noProof/>
          <w:szCs w:val="22"/>
        </w:rPr>
        <w:drawing>
          <wp:inline distT="0" distB="0" distL="0" distR="0" wp14:anchorId="260CBA9F" wp14:editId="51603F00">
            <wp:extent cx="4624070" cy="3131185"/>
            <wp:effectExtent l="0" t="0" r="508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5BF1" w14:textId="77777777" w:rsidR="005118EB" w:rsidRPr="005118EB" w:rsidRDefault="005118EB" w:rsidP="005118EB">
      <w:pPr>
        <w:ind w:left="360" w:hanging="360"/>
        <w:rPr>
          <w:szCs w:val="22"/>
        </w:rPr>
      </w:pPr>
      <w:r w:rsidRPr="005118EB">
        <w:rPr>
          <w:szCs w:val="22"/>
        </w:rPr>
        <w:t>Which of the following is the correct loop equation for the circuit above?</w:t>
      </w:r>
    </w:p>
    <w:p w14:paraId="0E39105C" w14:textId="77777777" w:rsidR="005118EB" w:rsidRPr="005118EB" w:rsidRDefault="005118EB" w:rsidP="005118EB">
      <w:pPr>
        <w:ind w:left="360" w:hanging="360"/>
        <w:rPr>
          <w:szCs w:val="22"/>
        </w:rPr>
      </w:pPr>
    </w:p>
    <w:p w14:paraId="3E354ACD" w14:textId="77777777" w:rsidR="005118EB" w:rsidRPr="003B1A89" w:rsidRDefault="005118EB" w:rsidP="003B1A89">
      <w:pPr>
        <w:numPr>
          <w:ilvl w:val="0"/>
          <w:numId w:val="31"/>
        </w:numPr>
        <w:spacing w:after="120" w:line="360" w:lineRule="auto"/>
        <w:ind w:left="634"/>
        <w:contextualSpacing/>
        <w:rPr>
          <w:szCs w:val="22"/>
        </w:rPr>
      </w:pPr>
      <w:bookmarkStart w:id="4" w:name="OLE_LINK4"/>
      <w:bookmarkStart w:id="5" w:name="OLE_LINK3"/>
      <m:oMath>
        <m:r>
          <w:rPr>
            <w:rFonts w:ascii="Cambria Math" w:hAnsi="Cambria Math"/>
            <w:szCs w:val="22"/>
          </w:rPr>
          <m:t>-15+10×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I-3</m:t>
            </m:r>
          </m:e>
        </m:d>
        <m:r>
          <w:rPr>
            <w:rFonts w:ascii="Cambria Math" w:hAnsi="Cambria Math"/>
            <w:szCs w:val="22"/>
          </w:rPr>
          <m:t>-5×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I-1</m:t>
            </m:r>
          </m:e>
        </m:d>
        <m:r>
          <w:rPr>
            <w:rFonts w:ascii="Cambria Math" w:hAnsi="Cambria Math"/>
            <w:szCs w:val="22"/>
          </w:rPr>
          <m:t>=0</m:t>
        </m:r>
      </m:oMath>
      <w:bookmarkEnd w:id="4"/>
      <w:bookmarkEnd w:id="5"/>
    </w:p>
    <w:p w14:paraId="1D8368DA" w14:textId="77777777" w:rsidR="005118EB" w:rsidRPr="003B1A89" w:rsidRDefault="005118EB" w:rsidP="003B1A89">
      <w:pPr>
        <w:numPr>
          <w:ilvl w:val="0"/>
          <w:numId w:val="31"/>
        </w:numPr>
        <w:spacing w:after="120" w:line="360" w:lineRule="auto"/>
        <w:ind w:left="634"/>
        <w:contextualSpacing/>
        <w:rPr>
          <w:szCs w:val="22"/>
        </w:rPr>
      </w:pPr>
      <m:oMath>
        <m:r>
          <w:rPr>
            <w:rFonts w:ascii="Cambria Math" w:hAnsi="Cambria Math"/>
            <w:szCs w:val="22"/>
          </w:rPr>
          <m:t>-15-10×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I+3</m:t>
            </m:r>
          </m:e>
        </m:d>
        <m:r>
          <w:rPr>
            <w:rFonts w:ascii="Cambria Math" w:hAnsi="Cambria Math"/>
            <w:szCs w:val="22"/>
          </w:rPr>
          <m:t>+5×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I-1</m:t>
            </m:r>
          </m:e>
        </m:d>
        <m:r>
          <w:rPr>
            <w:rFonts w:ascii="Cambria Math" w:hAnsi="Cambria Math"/>
            <w:szCs w:val="22"/>
          </w:rPr>
          <m:t>=0</m:t>
        </m:r>
      </m:oMath>
    </w:p>
    <w:p w14:paraId="555A2685" w14:textId="77777777" w:rsidR="005118EB" w:rsidRPr="003B1A89" w:rsidRDefault="005118EB" w:rsidP="003B1A89">
      <w:pPr>
        <w:numPr>
          <w:ilvl w:val="0"/>
          <w:numId w:val="31"/>
        </w:numPr>
        <w:spacing w:after="120" w:line="360" w:lineRule="auto"/>
        <w:ind w:left="634"/>
        <w:contextualSpacing/>
        <w:rPr>
          <w:szCs w:val="22"/>
        </w:rPr>
      </w:pPr>
      <m:oMath>
        <m:r>
          <w:rPr>
            <w:rFonts w:ascii="Cambria Math" w:hAnsi="Cambria Math"/>
            <w:szCs w:val="22"/>
          </w:rPr>
          <m:t>-15+10×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I-3</m:t>
            </m:r>
          </m:e>
        </m:d>
        <m:r>
          <w:rPr>
            <w:rFonts w:ascii="Cambria Math" w:hAnsi="Cambria Math"/>
            <w:szCs w:val="22"/>
          </w:rPr>
          <m:t>-5×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I+1</m:t>
            </m:r>
          </m:e>
        </m:d>
        <m:r>
          <w:rPr>
            <w:rFonts w:ascii="Cambria Math" w:hAnsi="Cambria Math"/>
            <w:szCs w:val="22"/>
          </w:rPr>
          <m:t>=0</m:t>
        </m:r>
      </m:oMath>
    </w:p>
    <w:p w14:paraId="7E84A669" w14:textId="77777777" w:rsidR="005118EB" w:rsidRPr="003B1A89" w:rsidRDefault="005118EB" w:rsidP="003B1A89">
      <w:pPr>
        <w:numPr>
          <w:ilvl w:val="0"/>
          <w:numId w:val="31"/>
        </w:numPr>
        <w:spacing w:after="120" w:line="360" w:lineRule="auto"/>
        <w:ind w:left="634"/>
        <w:contextualSpacing/>
        <w:rPr>
          <w:szCs w:val="22"/>
          <w:highlight w:val="yellow"/>
        </w:rPr>
      </w:pPr>
      <m:oMath>
        <m:r>
          <w:rPr>
            <w:rFonts w:ascii="Cambria Math" w:hAnsi="Cambria Math"/>
            <w:szCs w:val="22"/>
            <w:highlight w:val="yellow"/>
          </w:rPr>
          <m:t>-15+10</m:t>
        </m:r>
        <m:r>
          <w:rPr>
            <w:rFonts w:ascii="Cambria Math" w:hAnsi="Cambria Math"/>
            <w:szCs w:val="22"/>
          </w:rPr>
          <m:t>×</m:t>
        </m:r>
        <m:d>
          <m:dPr>
            <m:ctrlPr>
              <w:rPr>
                <w:rFonts w:ascii="Cambria Math" w:hAnsi="Cambria Math"/>
                <w:i/>
                <w:szCs w:val="22"/>
                <w:highlight w:val="yellow"/>
              </w:rPr>
            </m:ctrlPr>
          </m:dPr>
          <m:e>
            <m:r>
              <w:rPr>
                <w:rFonts w:ascii="Cambria Math" w:hAnsi="Cambria Math"/>
                <w:szCs w:val="22"/>
                <w:highlight w:val="yellow"/>
              </w:rPr>
              <m:t>I+3</m:t>
            </m:r>
          </m:e>
        </m:d>
        <m:r>
          <w:rPr>
            <w:rFonts w:ascii="Cambria Math" w:hAnsi="Cambria Math"/>
            <w:szCs w:val="22"/>
            <w:highlight w:val="yellow"/>
          </w:rPr>
          <m:t>+5</m:t>
        </m:r>
        <m:r>
          <w:rPr>
            <w:rFonts w:ascii="Cambria Math" w:hAnsi="Cambria Math"/>
            <w:szCs w:val="22"/>
          </w:rPr>
          <m:t>×</m:t>
        </m:r>
        <m:d>
          <m:dPr>
            <m:ctrlPr>
              <w:rPr>
                <w:rFonts w:ascii="Cambria Math" w:hAnsi="Cambria Math"/>
                <w:i/>
                <w:szCs w:val="22"/>
                <w:highlight w:val="yellow"/>
              </w:rPr>
            </m:ctrlPr>
          </m:dPr>
          <m:e>
            <m:r>
              <w:rPr>
                <w:rFonts w:ascii="Cambria Math" w:hAnsi="Cambria Math"/>
                <w:szCs w:val="22"/>
                <w:highlight w:val="yellow"/>
              </w:rPr>
              <m:t>I+1</m:t>
            </m:r>
          </m:e>
        </m:d>
        <m:r>
          <w:rPr>
            <w:rFonts w:ascii="Cambria Math" w:hAnsi="Cambria Math"/>
            <w:szCs w:val="22"/>
            <w:highlight w:val="yellow"/>
          </w:rPr>
          <m:t>=0</m:t>
        </m:r>
      </m:oMath>
    </w:p>
    <w:p w14:paraId="41F11224" w14:textId="77777777" w:rsidR="005118EB" w:rsidRPr="003B1A89" w:rsidRDefault="005118EB" w:rsidP="003B1A89">
      <w:pPr>
        <w:numPr>
          <w:ilvl w:val="0"/>
          <w:numId w:val="31"/>
        </w:numPr>
        <w:spacing w:after="120" w:line="360" w:lineRule="auto"/>
        <w:ind w:left="634"/>
        <w:contextualSpacing/>
        <w:rPr>
          <w:szCs w:val="22"/>
        </w:rPr>
      </w:pPr>
      <m:oMath>
        <m:r>
          <w:rPr>
            <w:rFonts w:ascii="Cambria Math" w:hAnsi="Cambria Math"/>
            <w:szCs w:val="22"/>
          </w:rPr>
          <m:t>15+10×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I-3</m:t>
            </m:r>
          </m:e>
        </m:d>
        <m:r>
          <w:rPr>
            <w:rFonts w:ascii="Cambria Math" w:hAnsi="Cambria Math"/>
            <w:szCs w:val="22"/>
          </w:rPr>
          <m:t>-5×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I-1</m:t>
            </m:r>
          </m:e>
        </m:d>
        <m:r>
          <w:rPr>
            <w:rFonts w:ascii="Cambria Math" w:hAnsi="Cambria Math"/>
            <w:szCs w:val="22"/>
          </w:rPr>
          <m:t>=0</m:t>
        </m:r>
      </m:oMath>
    </w:p>
    <w:p w14:paraId="5851BCA1" w14:textId="77777777" w:rsidR="005118EB" w:rsidRPr="003B1A89" w:rsidRDefault="005118EB" w:rsidP="003B1A89">
      <w:pPr>
        <w:numPr>
          <w:ilvl w:val="0"/>
          <w:numId w:val="31"/>
        </w:numPr>
        <w:spacing w:after="120" w:line="360" w:lineRule="auto"/>
        <w:ind w:left="634"/>
        <w:contextualSpacing/>
        <w:rPr>
          <w:szCs w:val="22"/>
        </w:rPr>
      </w:pPr>
      <m:oMath>
        <m:r>
          <w:rPr>
            <w:rFonts w:ascii="Cambria Math" w:hAnsi="Cambria Math"/>
            <w:szCs w:val="22"/>
          </w:rPr>
          <m:t>15-10×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I+3</m:t>
            </m:r>
          </m:e>
        </m:d>
        <m:r>
          <w:rPr>
            <w:rFonts w:ascii="Cambria Math" w:hAnsi="Cambria Math"/>
            <w:szCs w:val="22"/>
          </w:rPr>
          <m:t>+5×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I-1</m:t>
            </m:r>
          </m:e>
        </m:d>
        <m:r>
          <w:rPr>
            <w:rFonts w:ascii="Cambria Math" w:hAnsi="Cambria Math"/>
            <w:szCs w:val="22"/>
          </w:rPr>
          <m:t>=0</m:t>
        </m:r>
      </m:oMath>
    </w:p>
    <w:p w14:paraId="52BE4640" w14:textId="77777777" w:rsidR="005118EB" w:rsidRPr="003B1A89" w:rsidRDefault="005118EB" w:rsidP="003B1A89">
      <w:pPr>
        <w:numPr>
          <w:ilvl w:val="0"/>
          <w:numId w:val="31"/>
        </w:numPr>
        <w:spacing w:after="120" w:line="360" w:lineRule="auto"/>
        <w:ind w:left="634"/>
        <w:contextualSpacing/>
        <w:rPr>
          <w:szCs w:val="22"/>
        </w:rPr>
      </w:pPr>
      <m:oMath>
        <m:r>
          <w:rPr>
            <w:rFonts w:ascii="Cambria Math" w:hAnsi="Cambria Math"/>
            <w:szCs w:val="22"/>
          </w:rPr>
          <m:t>15+10×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I-3</m:t>
            </m:r>
          </m:e>
        </m:d>
        <m:r>
          <w:rPr>
            <w:rFonts w:ascii="Cambria Math" w:hAnsi="Cambria Math"/>
            <w:szCs w:val="22"/>
          </w:rPr>
          <m:t>-5×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I+1</m:t>
            </m:r>
          </m:e>
        </m:d>
        <m:r>
          <w:rPr>
            <w:rFonts w:ascii="Cambria Math" w:hAnsi="Cambria Math"/>
            <w:szCs w:val="22"/>
          </w:rPr>
          <m:t>=0</m:t>
        </m:r>
      </m:oMath>
    </w:p>
    <w:p w14:paraId="6899F651" w14:textId="77777777" w:rsidR="005118EB" w:rsidRPr="003B1A89" w:rsidRDefault="005118EB" w:rsidP="003B1A89">
      <w:pPr>
        <w:numPr>
          <w:ilvl w:val="0"/>
          <w:numId w:val="31"/>
        </w:numPr>
        <w:spacing w:after="120" w:line="360" w:lineRule="auto"/>
        <w:ind w:left="634"/>
        <w:contextualSpacing/>
        <w:rPr>
          <w:szCs w:val="22"/>
        </w:rPr>
      </w:pPr>
      <m:oMath>
        <m:r>
          <w:rPr>
            <w:rFonts w:ascii="Cambria Math" w:hAnsi="Cambria Math"/>
            <w:szCs w:val="22"/>
          </w:rPr>
          <m:t>15+10×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I+3</m:t>
            </m:r>
          </m:e>
        </m:d>
        <m:r>
          <w:rPr>
            <w:rFonts w:ascii="Cambria Math" w:hAnsi="Cambria Math"/>
            <w:szCs w:val="22"/>
          </w:rPr>
          <m:t>+5×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I+1</m:t>
            </m:r>
          </m:e>
        </m:d>
        <m:r>
          <w:rPr>
            <w:rFonts w:ascii="Cambria Math" w:hAnsi="Cambria Math"/>
            <w:szCs w:val="22"/>
          </w:rPr>
          <m:t>=0</m:t>
        </m:r>
      </m:oMath>
    </w:p>
    <w:p w14:paraId="758B5EEF" w14:textId="77777777" w:rsidR="005118EB" w:rsidRPr="003B1A89" w:rsidRDefault="005118EB" w:rsidP="003B1A89">
      <w:pPr>
        <w:numPr>
          <w:ilvl w:val="0"/>
          <w:numId w:val="31"/>
        </w:numPr>
        <w:spacing w:after="120" w:line="360" w:lineRule="auto"/>
        <w:ind w:left="634"/>
        <w:contextualSpacing/>
        <w:rPr>
          <w:szCs w:val="22"/>
        </w:rPr>
      </w:pPr>
      <w:r w:rsidRPr="003B1A89">
        <w:rPr>
          <w:szCs w:val="22"/>
        </w:rPr>
        <w:t>None of the above</w:t>
      </w:r>
    </w:p>
    <w:p w14:paraId="7EC5EB09" w14:textId="77777777" w:rsidR="00476B36" w:rsidRPr="00693967" w:rsidRDefault="00476B36" w:rsidP="005118EB"/>
    <w:p w14:paraId="09D6ADFC" w14:textId="77777777" w:rsidR="00476B36" w:rsidRPr="00693967" w:rsidRDefault="00476B36" w:rsidP="00476B36"/>
    <w:p w14:paraId="0BDD5DD0" w14:textId="77777777" w:rsidR="004816AA" w:rsidRDefault="004816AA">
      <w:r>
        <w:br w:type="page"/>
      </w:r>
    </w:p>
    <w:p w14:paraId="18798805" w14:textId="6FDFF440" w:rsidR="00B95B3A" w:rsidRDefault="00AF7112" w:rsidP="00B95B3A">
      <w:pPr>
        <w:rPr>
          <w:b/>
        </w:rPr>
      </w:pPr>
      <w:r>
        <w:rPr>
          <w:b/>
        </w:rPr>
        <w:lastRenderedPageBreak/>
        <w:t xml:space="preserve">Question </w:t>
      </w:r>
      <w:r w:rsidR="00AD229E">
        <w:rPr>
          <w:b/>
        </w:rPr>
        <w:t xml:space="preserve">10   </w:t>
      </w:r>
    </w:p>
    <w:p w14:paraId="0963D9F2" w14:textId="77777777" w:rsidR="00B95B3A" w:rsidRPr="00A24A66" w:rsidRDefault="00B95B3A" w:rsidP="00B95B3A">
      <w:pPr>
        <w:rPr>
          <w:b/>
        </w:rPr>
      </w:pPr>
    </w:p>
    <w:p w14:paraId="56ACE03F" w14:textId="6749A74F" w:rsidR="00B95B3A" w:rsidRPr="00B5205A" w:rsidRDefault="00B95B3A" w:rsidP="00B95B3A">
      <w:pPr>
        <w:widowControl w:val="0"/>
        <w:autoSpaceDE w:val="0"/>
        <w:autoSpaceDN w:val="0"/>
        <w:adjustRightInd w:val="0"/>
        <w:rPr>
          <w:rFonts w:ascii="Cambria" w:eastAsia="MS Mincho" w:hAnsi="Cambria"/>
        </w:rPr>
      </w:pPr>
      <w:r w:rsidRPr="00B5205A">
        <w:rPr>
          <w:rFonts w:eastAsia="MS Mincho"/>
        </w:rPr>
        <w:t xml:space="preserve">Use the principle of superposition to find a difference </w:t>
      </w:r>
      <w:r w:rsidR="00842E31">
        <w:rPr>
          <w:rFonts w:eastAsia="Cambria"/>
          <w:color w:val="000000"/>
        </w:rPr>
        <w:t>V</w:t>
      </w:r>
      <w:r w:rsidR="00842E31" w:rsidRPr="00F53FCB">
        <w:rPr>
          <w:rFonts w:eastAsia="Cambria"/>
          <w:color w:val="000000"/>
          <w:vertAlign w:val="subscript"/>
        </w:rPr>
        <w:t>0</w:t>
      </w:r>
      <w:r w:rsidR="00842E31">
        <w:rPr>
          <w:rFonts w:eastAsia="Cambria"/>
          <w:color w:val="000000"/>
        </w:rPr>
        <w:t xml:space="preserve"> </w:t>
      </w:r>
      <w:r w:rsidR="00842E31" w:rsidRPr="00BA5C56">
        <w:rPr>
          <w:rFonts w:eastAsia="Cambria"/>
          <w:color w:val="000000"/>
        </w:rPr>
        <w:t xml:space="preserve">– </w:t>
      </w:r>
      <w:r w:rsidR="00842E31">
        <w:rPr>
          <w:rFonts w:eastAsia="Cambria"/>
          <w:color w:val="000000"/>
        </w:rPr>
        <w:t>V</w:t>
      </w:r>
      <w:r w:rsidR="00842E31" w:rsidRPr="00F53FCB">
        <w:rPr>
          <w:rFonts w:eastAsia="Cambria"/>
          <w:color w:val="000000"/>
          <w:vertAlign w:val="subscript"/>
        </w:rPr>
        <w:t>01</w:t>
      </w:r>
      <w:r w:rsidR="00842E31">
        <w:rPr>
          <w:rFonts w:eastAsia="Cambria"/>
          <w:color w:val="000000"/>
        </w:rPr>
        <w:t xml:space="preserve"> </w:t>
      </w:r>
      <w:r w:rsidRPr="00B5205A">
        <w:rPr>
          <w:rFonts w:eastAsia="MS Mincho"/>
        </w:rPr>
        <w:t xml:space="preserve">in the circuit shown in the figure below, provided that </w:t>
      </w:r>
      <w:r w:rsidRPr="00B5205A">
        <w:rPr>
          <w:rFonts w:ascii="Euclid" w:eastAsia="MS Mincho" w:hAnsi="Euclid"/>
          <w:i/>
        </w:rPr>
        <w:t>v</w:t>
      </w:r>
      <w:r w:rsidRPr="00B5205A">
        <w:rPr>
          <w:rFonts w:eastAsia="MS Mincho"/>
          <w:vertAlign w:val="subscript"/>
        </w:rPr>
        <w:t>0</w:t>
      </w:r>
      <w:r w:rsidRPr="00B5205A">
        <w:rPr>
          <w:rFonts w:eastAsia="MS Mincho"/>
        </w:rPr>
        <w:t xml:space="preserve"> is defined for voltage and current sources acting together while </w:t>
      </w:r>
      <w:r w:rsidRPr="00B5205A">
        <w:rPr>
          <w:rFonts w:ascii="Euclid" w:eastAsia="MS Mincho" w:hAnsi="Euclid"/>
          <w:i/>
        </w:rPr>
        <w:t>v</w:t>
      </w:r>
      <w:r w:rsidRPr="00B5205A">
        <w:rPr>
          <w:rFonts w:eastAsia="MS Mincho"/>
          <w:vertAlign w:val="subscript"/>
        </w:rPr>
        <w:t>01</w:t>
      </w:r>
      <w:r w:rsidRPr="00B5205A">
        <w:rPr>
          <w:rFonts w:eastAsia="MS Mincho"/>
        </w:rPr>
        <w:t xml:space="preserve"> is given </w:t>
      </w:r>
      <w:r w:rsidR="00F53FCB">
        <w:rPr>
          <w:rFonts w:eastAsia="MS Mincho"/>
        </w:rPr>
        <w:t>when only the current sources are</w:t>
      </w:r>
      <w:r w:rsidRPr="00B5205A">
        <w:rPr>
          <w:rFonts w:eastAsia="MS Mincho"/>
        </w:rPr>
        <w:t xml:space="preserve"> acting.</w:t>
      </w:r>
    </w:p>
    <w:p w14:paraId="4123A7BB" w14:textId="77777777" w:rsidR="00B95B3A" w:rsidRPr="00B5205A" w:rsidRDefault="00B95B3A" w:rsidP="00B95B3A">
      <w:pPr>
        <w:jc w:val="center"/>
        <w:rPr>
          <w:rFonts w:ascii="Cambria" w:eastAsia="MS Mincho" w:hAnsi="Cambria"/>
        </w:rPr>
      </w:pPr>
      <w:r w:rsidRPr="00B5205A">
        <w:rPr>
          <w:rFonts w:ascii="Cambria" w:eastAsia="MS Mincho" w:hAnsi="Cambria"/>
          <w:noProof/>
        </w:rPr>
        <w:drawing>
          <wp:inline distT="0" distB="0" distL="0" distR="0" wp14:anchorId="61EC4136" wp14:editId="3F8EAD41">
            <wp:extent cx="4184015" cy="2363470"/>
            <wp:effectExtent l="0" t="0" r="6985" b="0"/>
            <wp:docPr id="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786B" w14:textId="129754F5" w:rsidR="00B95B3A" w:rsidRPr="00BA5C56" w:rsidRDefault="00F53FCB" w:rsidP="003B1A89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120" w:line="360" w:lineRule="auto"/>
        <w:contextualSpacing/>
        <w:rPr>
          <w:rFonts w:eastAsia="Cambria"/>
          <w:color w:val="000000"/>
        </w:rPr>
      </w:pPr>
      <w:r>
        <w:rPr>
          <w:rFonts w:eastAsia="Cambria"/>
          <w:color w:val="000000"/>
        </w:rPr>
        <w:tab/>
        <w:t>V</w:t>
      </w:r>
      <w:r w:rsidRPr="00F53FCB">
        <w:rPr>
          <w:rFonts w:eastAsia="Cambria"/>
          <w:color w:val="000000"/>
          <w:vertAlign w:val="subscript"/>
        </w:rPr>
        <w:t>0</w:t>
      </w:r>
      <w:r>
        <w:rPr>
          <w:rFonts w:eastAsia="Cambria"/>
          <w:color w:val="000000"/>
        </w:rPr>
        <w:t xml:space="preserve"> </w:t>
      </w:r>
      <w:r w:rsidR="00842E31">
        <w:rPr>
          <w:rFonts w:eastAsia="Cambria"/>
          <w:color w:val="000000"/>
        </w:rPr>
        <w:t>–</w:t>
      </w:r>
      <w:r w:rsidR="00136FB6"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V</w:t>
      </w:r>
      <w:r w:rsidRPr="00F53FCB">
        <w:rPr>
          <w:rFonts w:eastAsia="Cambria"/>
          <w:color w:val="000000"/>
          <w:vertAlign w:val="subscript"/>
        </w:rPr>
        <w:t>01</w:t>
      </w:r>
      <w:r>
        <w:rPr>
          <w:rFonts w:eastAsia="Cambria"/>
          <w:color w:val="000000"/>
        </w:rPr>
        <w:t xml:space="preserve"> = 1</w:t>
      </w:r>
      <w:r w:rsidR="00B95B3A" w:rsidRPr="00BA5C56">
        <w:rPr>
          <w:rFonts w:eastAsia="Cambria"/>
          <w:color w:val="000000"/>
        </w:rPr>
        <w:t>9.5 V</w:t>
      </w:r>
    </w:p>
    <w:p w14:paraId="17A65F4A" w14:textId="0DE4720C" w:rsidR="00B95B3A" w:rsidRPr="00BA5C56" w:rsidRDefault="00B95B3A" w:rsidP="003B1A89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120" w:line="360" w:lineRule="auto"/>
        <w:contextualSpacing/>
        <w:rPr>
          <w:rFonts w:eastAsia="Cambria"/>
          <w:color w:val="000000"/>
        </w:rPr>
      </w:pPr>
      <w:r w:rsidRPr="00BA5C56">
        <w:rPr>
          <w:rFonts w:eastAsia="Cambria"/>
          <w:color w:val="000000"/>
        </w:rPr>
        <w:tab/>
      </w:r>
      <w:r w:rsidR="00F53FCB">
        <w:rPr>
          <w:rFonts w:eastAsia="Cambria"/>
          <w:color w:val="000000"/>
        </w:rPr>
        <w:t>V</w:t>
      </w:r>
      <w:r w:rsidR="00F53FCB" w:rsidRPr="00F53FCB">
        <w:rPr>
          <w:rFonts w:eastAsia="Cambria"/>
          <w:color w:val="000000"/>
          <w:vertAlign w:val="subscript"/>
        </w:rPr>
        <w:t>0</w:t>
      </w:r>
      <w:r w:rsidR="00F53FCB">
        <w:rPr>
          <w:rFonts w:eastAsia="Cambria"/>
          <w:color w:val="000000"/>
        </w:rPr>
        <w:t xml:space="preserve"> </w:t>
      </w:r>
      <w:r w:rsidR="00842E31">
        <w:rPr>
          <w:rFonts w:eastAsia="Cambria"/>
          <w:color w:val="000000"/>
        </w:rPr>
        <w:t>–</w:t>
      </w:r>
      <w:r w:rsidR="00136FB6">
        <w:rPr>
          <w:rFonts w:eastAsia="Cambria"/>
          <w:color w:val="000000"/>
        </w:rPr>
        <w:t xml:space="preserve"> </w:t>
      </w:r>
      <w:r w:rsidR="00F53FCB">
        <w:rPr>
          <w:rFonts w:eastAsia="Cambria"/>
          <w:color w:val="000000"/>
        </w:rPr>
        <w:t>V</w:t>
      </w:r>
      <w:r w:rsidR="00F53FCB" w:rsidRPr="00F53FCB">
        <w:rPr>
          <w:rFonts w:eastAsia="Cambria"/>
          <w:color w:val="000000"/>
          <w:vertAlign w:val="subscript"/>
        </w:rPr>
        <w:t>01</w:t>
      </w:r>
      <w:r w:rsidR="00F53FCB">
        <w:rPr>
          <w:rFonts w:eastAsia="Cambria"/>
          <w:color w:val="000000"/>
        </w:rPr>
        <w:t xml:space="preserve"> = </w:t>
      </w:r>
      <w:r w:rsidRPr="00BA5C56">
        <w:rPr>
          <w:rFonts w:eastAsia="Cambria"/>
          <w:color w:val="000000"/>
        </w:rPr>
        <w:t>– 50.0 V</w:t>
      </w:r>
    </w:p>
    <w:p w14:paraId="64A2591F" w14:textId="25FD9FB4" w:rsidR="00B95B3A" w:rsidRPr="00BA5C56" w:rsidRDefault="00B95B3A" w:rsidP="003B1A89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120" w:line="360" w:lineRule="auto"/>
        <w:contextualSpacing/>
        <w:rPr>
          <w:rFonts w:eastAsia="Cambria"/>
          <w:color w:val="000000"/>
        </w:rPr>
      </w:pPr>
      <w:r w:rsidRPr="00BA5C56">
        <w:rPr>
          <w:rFonts w:eastAsia="Cambria"/>
          <w:color w:val="000000"/>
        </w:rPr>
        <w:tab/>
      </w:r>
      <w:r w:rsidR="00F53FCB">
        <w:rPr>
          <w:rFonts w:eastAsia="Cambria"/>
          <w:color w:val="000000"/>
        </w:rPr>
        <w:t>V</w:t>
      </w:r>
      <w:r w:rsidR="00F53FCB" w:rsidRPr="00F53FCB">
        <w:rPr>
          <w:rFonts w:eastAsia="Cambria"/>
          <w:color w:val="000000"/>
          <w:vertAlign w:val="subscript"/>
        </w:rPr>
        <w:t>0</w:t>
      </w:r>
      <w:r w:rsidR="00F53FCB">
        <w:rPr>
          <w:rFonts w:eastAsia="Cambria"/>
          <w:color w:val="000000"/>
        </w:rPr>
        <w:t xml:space="preserve"> </w:t>
      </w:r>
      <w:r w:rsidR="00842E31">
        <w:rPr>
          <w:rFonts w:eastAsia="Cambria"/>
          <w:color w:val="000000"/>
        </w:rPr>
        <w:t>–</w:t>
      </w:r>
      <w:r w:rsidR="00136FB6">
        <w:rPr>
          <w:rFonts w:eastAsia="Cambria"/>
          <w:color w:val="000000"/>
        </w:rPr>
        <w:t xml:space="preserve"> </w:t>
      </w:r>
      <w:r w:rsidR="00F53FCB">
        <w:rPr>
          <w:rFonts w:eastAsia="Cambria"/>
          <w:color w:val="000000"/>
        </w:rPr>
        <w:t>V</w:t>
      </w:r>
      <w:r w:rsidR="00F53FCB" w:rsidRPr="00F53FCB">
        <w:rPr>
          <w:rFonts w:eastAsia="Cambria"/>
          <w:color w:val="000000"/>
          <w:vertAlign w:val="subscript"/>
        </w:rPr>
        <w:t>01</w:t>
      </w:r>
      <w:r w:rsidR="00F53FCB">
        <w:rPr>
          <w:rFonts w:eastAsia="Cambria"/>
          <w:color w:val="000000"/>
        </w:rPr>
        <w:t xml:space="preserve"> = </w:t>
      </w:r>
      <w:r w:rsidRPr="00BA5C56">
        <w:rPr>
          <w:rFonts w:eastAsia="Cambria"/>
          <w:color w:val="000000"/>
        </w:rPr>
        <w:t>17.5 V</w:t>
      </w:r>
    </w:p>
    <w:p w14:paraId="4341DFCA" w14:textId="02342860" w:rsidR="00B95B3A" w:rsidRPr="00BA5C56" w:rsidRDefault="00B95B3A" w:rsidP="003B1A89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120" w:line="360" w:lineRule="auto"/>
        <w:contextualSpacing/>
        <w:rPr>
          <w:rFonts w:eastAsia="Cambria"/>
          <w:color w:val="000000"/>
          <w:highlight w:val="yellow"/>
        </w:rPr>
      </w:pPr>
      <w:r w:rsidRPr="00BA5C56">
        <w:rPr>
          <w:rFonts w:eastAsia="Cambria"/>
          <w:color w:val="000000"/>
        </w:rPr>
        <w:tab/>
      </w:r>
      <w:r w:rsidR="00F53FCB">
        <w:rPr>
          <w:rFonts w:eastAsia="Cambria"/>
          <w:color w:val="000000"/>
        </w:rPr>
        <w:t>V</w:t>
      </w:r>
      <w:r w:rsidR="00F53FCB" w:rsidRPr="00F53FCB">
        <w:rPr>
          <w:rFonts w:eastAsia="Cambria"/>
          <w:color w:val="000000"/>
          <w:vertAlign w:val="subscript"/>
        </w:rPr>
        <w:t>0</w:t>
      </w:r>
      <w:r w:rsidR="00F53FCB">
        <w:rPr>
          <w:rFonts w:eastAsia="Cambria"/>
          <w:color w:val="000000"/>
        </w:rPr>
        <w:t xml:space="preserve"> </w:t>
      </w:r>
      <w:r w:rsidR="00842E31">
        <w:rPr>
          <w:rFonts w:eastAsia="Cambria"/>
          <w:color w:val="000000"/>
        </w:rPr>
        <w:t>–</w:t>
      </w:r>
      <w:r w:rsidR="00136FB6">
        <w:rPr>
          <w:rFonts w:eastAsia="Cambria"/>
          <w:color w:val="000000"/>
        </w:rPr>
        <w:t xml:space="preserve"> </w:t>
      </w:r>
      <w:r w:rsidR="00F53FCB">
        <w:rPr>
          <w:rFonts w:eastAsia="Cambria"/>
          <w:color w:val="000000"/>
        </w:rPr>
        <w:t>V</w:t>
      </w:r>
      <w:r w:rsidR="00F53FCB" w:rsidRPr="00F53FCB">
        <w:rPr>
          <w:rFonts w:eastAsia="Cambria"/>
          <w:color w:val="000000"/>
          <w:vertAlign w:val="subscript"/>
        </w:rPr>
        <w:t>01</w:t>
      </w:r>
      <w:r w:rsidR="00F53FCB">
        <w:rPr>
          <w:rFonts w:eastAsia="Cambria"/>
          <w:color w:val="000000"/>
        </w:rPr>
        <w:t xml:space="preserve"> = </w:t>
      </w:r>
      <w:r w:rsidRPr="00BA5C56">
        <w:rPr>
          <w:rFonts w:eastAsia="Cambria"/>
          <w:color w:val="000000"/>
          <w:highlight w:val="yellow"/>
        </w:rPr>
        <w:t>30.0 V</w:t>
      </w:r>
    </w:p>
    <w:p w14:paraId="513326F1" w14:textId="36C016B7" w:rsidR="00B95B3A" w:rsidRPr="00BA5C56" w:rsidRDefault="00B95B3A" w:rsidP="003B1A89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120" w:line="360" w:lineRule="auto"/>
        <w:contextualSpacing/>
        <w:rPr>
          <w:rFonts w:eastAsia="Cambria"/>
          <w:color w:val="000000"/>
        </w:rPr>
      </w:pPr>
      <w:r w:rsidRPr="00BA5C56">
        <w:rPr>
          <w:rFonts w:eastAsia="Cambria"/>
          <w:color w:val="000000"/>
        </w:rPr>
        <w:tab/>
      </w:r>
      <w:r w:rsidR="00F53FCB">
        <w:rPr>
          <w:rFonts w:eastAsia="Cambria"/>
          <w:color w:val="000000"/>
        </w:rPr>
        <w:t>V</w:t>
      </w:r>
      <w:r w:rsidR="00F53FCB" w:rsidRPr="00F53FCB">
        <w:rPr>
          <w:rFonts w:eastAsia="Cambria"/>
          <w:color w:val="000000"/>
          <w:vertAlign w:val="subscript"/>
        </w:rPr>
        <w:t>0</w:t>
      </w:r>
      <w:r w:rsidR="00F53FCB">
        <w:rPr>
          <w:rFonts w:eastAsia="Cambria"/>
          <w:color w:val="000000"/>
        </w:rPr>
        <w:t xml:space="preserve"> </w:t>
      </w:r>
      <w:r w:rsidR="00842E31">
        <w:rPr>
          <w:rFonts w:eastAsia="Cambria"/>
          <w:color w:val="000000"/>
        </w:rPr>
        <w:t>–</w:t>
      </w:r>
      <w:r w:rsidR="00136FB6">
        <w:rPr>
          <w:rFonts w:eastAsia="Cambria"/>
          <w:color w:val="000000"/>
        </w:rPr>
        <w:t xml:space="preserve"> </w:t>
      </w:r>
      <w:r w:rsidR="00F53FCB">
        <w:rPr>
          <w:rFonts w:eastAsia="Cambria"/>
          <w:color w:val="000000"/>
        </w:rPr>
        <w:t>V</w:t>
      </w:r>
      <w:r w:rsidR="00F53FCB" w:rsidRPr="00F53FCB">
        <w:rPr>
          <w:rFonts w:eastAsia="Cambria"/>
          <w:color w:val="000000"/>
          <w:vertAlign w:val="subscript"/>
        </w:rPr>
        <w:t>01</w:t>
      </w:r>
      <w:r w:rsidR="00F53FCB">
        <w:rPr>
          <w:rFonts w:eastAsia="Cambria"/>
          <w:color w:val="000000"/>
        </w:rPr>
        <w:t xml:space="preserve"> = </w:t>
      </w:r>
      <w:r w:rsidRPr="00BA5C56">
        <w:rPr>
          <w:rFonts w:eastAsia="Cambria"/>
          <w:color w:val="000000"/>
        </w:rPr>
        <w:t>0 V</w:t>
      </w:r>
    </w:p>
    <w:p w14:paraId="3269CE3C" w14:textId="1BB62BEE" w:rsidR="00B95B3A" w:rsidRPr="00BA5C56" w:rsidRDefault="00B95B3A" w:rsidP="003B1A89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120" w:line="360" w:lineRule="auto"/>
        <w:contextualSpacing/>
        <w:rPr>
          <w:rFonts w:eastAsia="Cambria"/>
          <w:color w:val="000000"/>
        </w:rPr>
      </w:pPr>
      <w:r w:rsidRPr="00BA5C56">
        <w:rPr>
          <w:rFonts w:eastAsia="Cambria"/>
          <w:color w:val="000000"/>
        </w:rPr>
        <w:tab/>
      </w:r>
      <w:r w:rsidR="00F53FCB">
        <w:rPr>
          <w:rFonts w:eastAsia="Cambria"/>
          <w:color w:val="000000"/>
        </w:rPr>
        <w:t>V</w:t>
      </w:r>
      <w:r w:rsidR="00F53FCB" w:rsidRPr="00F53FCB">
        <w:rPr>
          <w:rFonts w:eastAsia="Cambria"/>
          <w:color w:val="000000"/>
          <w:vertAlign w:val="subscript"/>
        </w:rPr>
        <w:t>0</w:t>
      </w:r>
      <w:r w:rsidR="00F53FCB">
        <w:rPr>
          <w:rFonts w:eastAsia="Cambria"/>
          <w:color w:val="000000"/>
        </w:rPr>
        <w:t xml:space="preserve"> </w:t>
      </w:r>
      <w:r w:rsidR="00842E31">
        <w:rPr>
          <w:rFonts w:eastAsia="Cambria"/>
          <w:color w:val="000000"/>
        </w:rPr>
        <w:t>–</w:t>
      </w:r>
      <w:r w:rsidR="00136FB6">
        <w:rPr>
          <w:rFonts w:eastAsia="Cambria"/>
          <w:color w:val="000000"/>
        </w:rPr>
        <w:t xml:space="preserve"> </w:t>
      </w:r>
      <w:r w:rsidR="00F53FCB">
        <w:rPr>
          <w:rFonts w:eastAsia="Cambria"/>
          <w:color w:val="000000"/>
        </w:rPr>
        <w:t>V</w:t>
      </w:r>
      <w:r w:rsidR="00F53FCB" w:rsidRPr="00F53FCB">
        <w:rPr>
          <w:rFonts w:eastAsia="Cambria"/>
          <w:color w:val="000000"/>
          <w:vertAlign w:val="subscript"/>
        </w:rPr>
        <w:t>01</w:t>
      </w:r>
      <w:r w:rsidR="00F53FCB">
        <w:rPr>
          <w:rFonts w:eastAsia="Cambria"/>
          <w:color w:val="000000"/>
        </w:rPr>
        <w:t xml:space="preserve"> = </w:t>
      </w:r>
      <w:r w:rsidRPr="00BA5C56">
        <w:rPr>
          <w:rFonts w:eastAsia="Cambria"/>
          <w:color w:val="000000"/>
        </w:rPr>
        <w:t>– 0.3 V</w:t>
      </w:r>
    </w:p>
    <w:p w14:paraId="20198FBE" w14:textId="4E75E3EF" w:rsidR="00B95B3A" w:rsidRPr="00BA5C56" w:rsidRDefault="00B95B3A" w:rsidP="003B1A89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120" w:line="360" w:lineRule="auto"/>
        <w:contextualSpacing/>
        <w:rPr>
          <w:rFonts w:eastAsia="Cambria"/>
          <w:color w:val="000000"/>
        </w:rPr>
      </w:pPr>
      <w:r w:rsidRPr="00BA5C56">
        <w:rPr>
          <w:rFonts w:eastAsia="Cambria"/>
          <w:color w:val="000000"/>
        </w:rPr>
        <w:tab/>
      </w:r>
      <w:r w:rsidR="00F53FCB">
        <w:rPr>
          <w:rFonts w:eastAsia="Cambria"/>
          <w:color w:val="000000"/>
        </w:rPr>
        <w:t>V</w:t>
      </w:r>
      <w:r w:rsidR="00F53FCB" w:rsidRPr="00F53FCB">
        <w:rPr>
          <w:rFonts w:eastAsia="Cambria"/>
          <w:color w:val="000000"/>
          <w:vertAlign w:val="subscript"/>
        </w:rPr>
        <w:t>0</w:t>
      </w:r>
      <w:r w:rsidR="00F53FCB">
        <w:rPr>
          <w:rFonts w:eastAsia="Cambria"/>
          <w:color w:val="000000"/>
        </w:rPr>
        <w:t xml:space="preserve"> </w:t>
      </w:r>
      <w:r w:rsidR="00842E31">
        <w:rPr>
          <w:rFonts w:eastAsia="Cambria"/>
          <w:color w:val="000000"/>
        </w:rPr>
        <w:t>–</w:t>
      </w:r>
      <w:r w:rsidR="00136FB6">
        <w:rPr>
          <w:rFonts w:eastAsia="Cambria"/>
          <w:color w:val="000000"/>
        </w:rPr>
        <w:t xml:space="preserve"> </w:t>
      </w:r>
      <w:r w:rsidR="00F53FCB">
        <w:rPr>
          <w:rFonts w:eastAsia="Cambria"/>
          <w:color w:val="000000"/>
        </w:rPr>
        <w:t>V</w:t>
      </w:r>
      <w:r w:rsidR="00F53FCB" w:rsidRPr="00F53FCB">
        <w:rPr>
          <w:rFonts w:eastAsia="Cambria"/>
          <w:color w:val="000000"/>
          <w:vertAlign w:val="subscript"/>
        </w:rPr>
        <w:t>01</w:t>
      </w:r>
      <w:r w:rsidR="00F53FCB">
        <w:rPr>
          <w:rFonts w:eastAsia="Cambria"/>
          <w:color w:val="000000"/>
        </w:rPr>
        <w:t xml:space="preserve"> = </w:t>
      </w:r>
      <w:r w:rsidRPr="00BA5C56">
        <w:rPr>
          <w:rFonts w:eastAsia="Cambria"/>
          <w:color w:val="000000"/>
        </w:rPr>
        <w:t>11.6 V</w:t>
      </w:r>
    </w:p>
    <w:p w14:paraId="0FAC2B7E" w14:textId="52A2E69D" w:rsidR="00B95B3A" w:rsidRDefault="00B95B3A" w:rsidP="003B1A89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120" w:line="360" w:lineRule="auto"/>
        <w:contextualSpacing/>
        <w:rPr>
          <w:rFonts w:eastAsia="Cambria"/>
          <w:color w:val="000000"/>
        </w:rPr>
      </w:pPr>
      <w:r w:rsidRPr="00BA5C56">
        <w:rPr>
          <w:rFonts w:eastAsia="Cambria"/>
          <w:color w:val="000000"/>
        </w:rPr>
        <w:tab/>
      </w:r>
      <w:r w:rsidR="00F53FCB">
        <w:rPr>
          <w:rFonts w:eastAsia="Cambria"/>
          <w:color w:val="000000"/>
        </w:rPr>
        <w:t>V</w:t>
      </w:r>
      <w:r w:rsidR="00F53FCB" w:rsidRPr="00F53FCB">
        <w:rPr>
          <w:rFonts w:eastAsia="Cambria"/>
          <w:color w:val="000000"/>
          <w:vertAlign w:val="subscript"/>
        </w:rPr>
        <w:t>0</w:t>
      </w:r>
      <w:r w:rsidR="00F53FCB">
        <w:rPr>
          <w:rFonts w:eastAsia="Cambria"/>
          <w:color w:val="000000"/>
        </w:rPr>
        <w:t xml:space="preserve"> </w:t>
      </w:r>
      <w:r w:rsidR="00842E31">
        <w:rPr>
          <w:rFonts w:eastAsia="Cambria"/>
          <w:color w:val="000000"/>
        </w:rPr>
        <w:t>–</w:t>
      </w:r>
      <w:r w:rsidR="00136FB6">
        <w:rPr>
          <w:rFonts w:eastAsia="Cambria"/>
          <w:color w:val="000000"/>
        </w:rPr>
        <w:t xml:space="preserve"> </w:t>
      </w:r>
      <w:r w:rsidR="00F53FCB">
        <w:rPr>
          <w:rFonts w:eastAsia="Cambria"/>
          <w:color w:val="000000"/>
        </w:rPr>
        <w:t>V</w:t>
      </w:r>
      <w:r w:rsidR="00F53FCB" w:rsidRPr="00F53FCB">
        <w:rPr>
          <w:rFonts w:eastAsia="Cambria"/>
          <w:color w:val="000000"/>
          <w:vertAlign w:val="subscript"/>
        </w:rPr>
        <w:t>01</w:t>
      </w:r>
      <w:r w:rsidR="00F53FCB">
        <w:rPr>
          <w:rFonts w:eastAsia="Cambria"/>
          <w:color w:val="000000"/>
        </w:rPr>
        <w:t xml:space="preserve"> = </w:t>
      </w:r>
      <w:r w:rsidRPr="00BA5C56">
        <w:rPr>
          <w:rFonts w:eastAsia="Cambria"/>
          <w:color w:val="000000"/>
        </w:rPr>
        <w:t>– 30 V</w:t>
      </w:r>
    </w:p>
    <w:p w14:paraId="571692AF" w14:textId="6E4C40FD" w:rsidR="008505BA" w:rsidRPr="00BA5C56" w:rsidRDefault="008505BA" w:rsidP="003B1A89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120" w:line="360" w:lineRule="auto"/>
        <w:contextualSpacing/>
        <w:rPr>
          <w:rFonts w:eastAsia="Cambria"/>
          <w:color w:val="000000"/>
        </w:rPr>
      </w:pPr>
      <w:r>
        <w:rPr>
          <w:rFonts w:eastAsia="Cambria"/>
          <w:color w:val="000000"/>
        </w:rPr>
        <w:t xml:space="preserve">      None of the above</w:t>
      </w:r>
    </w:p>
    <w:p w14:paraId="5B0D2E7A" w14:textId="77777777" w:rsidR="00AF7112" w:rsidRDefault="00AF7112" w:rsidP="00AF7112">
      <w:pPr>
        <w:rPr>
          <w:b/>
        </w:rPr>
      </w:pPr>
    </w:p>
    <w:p w14:paraId="23BCF6E2" w14:textId="77777777" w:rsidR="00AF7112" w:rsidRDefault="00AF7112" w:rsidP="00AF7112"/>
    <w:p w14:paraId="2357F98B" w14:textId="77777777" w:rsidR="00230A26" w:rsidRDefault="00230A26" w:rsidP="00AF7112"/>
    <w:p w14:paraId="010D213E" w14:textId="77777777" w:rsidR="00230A26" w:rsidRDefault="00230A26">
      <w:r>
        <w:br w:type="page"/>
      </w:r>
    </w:p>
    <w:p w14:paraId="6FC0EF88" w14:textId="70659B00" w:rsidR="00BA5C56" w:rsidRDefault="00110E37" w:rsidP="00BA5C56">
      <w:pPr>
        <w:rPr>
          <w:b/>
        </w:rPr>
      </w:pPr>
      <w:r>
        <w:rPr>
          <w:b/>
        </w:rPr>
        <w:lastRenderedPageBreak/>
        <w:t xml:space="preserve">Question </w:t>
      </w:r>
      <w:r w:rsidR="00AD229E">
        <w:rPr>
          <w:b/>
        </w:rPr>
        <w:t xml:space="preserve">11  </w:t>
      </w:r>
    </w:p>
    <w:p w14:paraId="57B23475" w14:textId="77777777" w:rsidR="00BA5C56" w:rsidRDefault="00BA5C56" w:rsidP="00BA5C56"/>
    <w:p w14:paraId="6A936237" w14:textId="77777777" w:rsidR="00BA5C56" w:rsidRPr="005118EB" w:rsidRDefault="00BA5C56" w:rsidP="00BA5C56">
      <w:pPr>
        <w:spacing w:after="200" w:line="276" w:lineRule="auto"/>
        <w:rPr>
          <w:rFonts w:eastAsia="Calibri"/>
          <w:szCs w:val="22"/>
        </w:rPr>
      </w:pPr>
      <w:r w:rsidRPr="005118EB">
        <w:rPr>
          <w:rFonts w:eastAsia="Calibri"/>
          <w:szCs w:val="22"/>
        </w:rPr>
        <w:t>In the circuit below, we vary the voltage value of the two sources v</w:t>
      </w:r>
      <w:r w:rsidRPr="005118EB">
        <w:rPr>
          <w:rFonts w:eastAsia="Calibri"/>
          <w:szCs w:val="22"/>
          <w:vertAlign w:val="subscript"/>
        </w:rPr>
        <w:t>1</w:t>
      </w:r>
      <w:r w:rsidRPr="005118EB">
        <w:rPr>
          <w:rFonts w:eastAsia="Calibri"/>
          <w:szCs w:val="22"/>
        </w:rPr>
        <w:t xml:space="preserve"> and v</w:t>
      </w:r>
      <w:r w:rsidRPr="005118EB">
        <w:rPr>
          <w:rFonts w:eastAsia="Calibri"/>
          <w:szCs w:val="22"/>
          <w:vertAlign w:val="subscript"/>
        </w:rPr>
        <w:t>2</w:t>
      </w:r>
      <w:r w:rsidRPr="005118EB">
        <w:rPr>
          <w:rFonts w:eastAsia="Calibri"/>
          <w:szCs w:val="22"/>
        </w:rPr>
        <w:t xml:space="preserve"> and measure the voltage drop v</w:t>
      </w:r>
      <w:r w:rsidRPr="005118EB">
        <w:rPr>
          <w:rFonts w:eastAsia="Calibri"/>
          <w:szCs w:val="22"/>
          <w:vertAlign w:val="subscript"/>
        </w:rPr>
        <w:t>out</w:t>
      </w:r>
      <w:r w:rsidRPr="005118EB">
        <w:rPr>
          <w:rFonts w:eastAsia="Calibri"/>
          <w:szCs w:val="22"/>
        </w:rPr>
        <w:t xml:space="preserve"> on the resistor R</w:t>
      </w:r>
      <w:r w:rsidRPr="005118EB">
        <w:rPr>
          <w:rFonts w:eastAsia="Calibri"/>
          <w:szCs w:val="22"/>
          <w:vertAlign w:val="subscript"/>
        </w:rPr>
        <w:t>3</w:t>
      </w:r>
      <w:r w:rsidRPr="005118EB">
        <w:rPr>
          <w:rFonts w:eastAsia="Calibri"/>
          <w:szCs w:val="22"/>
        </w:rPr>
        <w:t>. The measurement (unit V) is summarized in the table below. Find the voltage value of v</w:t>
      </w:r>
      <w:r w:rsidRPr="005118EB">
        <w:rPr>
          <w:rFonts w:eastAsia="Calibri"/>
          <w:szCs w:val="22"/>
          <w:vertAlign w:val="subscript"/>
        </w:rPr>
        <w:t>out</w:t>
      </w:r>
      <w:r w:rsidRPr="005118EB">
        <w:rPr>
          <w:rFonts w:eastAsia="Calibri"/>
          <w:szCs w:val="22"/>
        </w:rPr>
        <w:t xml:space="preserve"> for v</w:t>
      </w:r>
      <w:r w:rsidRPr="005118EB">
        <w:rPr>
          <w:rFonts w:eastAsia="Calibri"/>
          <w:szCs w:val="22"/>
          <w:vertAlign w:val="subscript"/>
        </w:rPr>
        <w:t>1</w:t>
      </w:r>
      <w:r w:rsidRPr="005118EB">
        <w:rPr>
          <w:rFonts w:eastAsia="Calibri"/>
          <w:szCs w:val="22"/>
        </w:rPr>
        <w:t xml:space="preserve"> = 2 V and v</w:t>
      </w:r>
      <w:r w:rsidRPr="005118EB">
        <w:rPr>
          <w:rFonts w:eastAsia="Calibri"/>
          <w:szCs w:val="22"/>
          <w:vertAlign w:val="subscript"/>
        </w:rPr>
        <w:t>2</w:t>
      </w:r>
      <w:r w:rsidRPr="005118EB">
        <w:rPr>
          <w:rFonts w:eastAsia="Calibri"/>
          <w:szCs w:val="22"/>
        </w:rPr>
        <w:t xml:space="preserve"> = 4 V.</w:t>
      </w:r>
    </w:p>
    <w:p w14:paraId="332BBF88" w14:textId="77777777" w:rsidR="00BA5C56" w:rsidRPr="005118EB" w:rsidRDefault="00BA5C56" w:rsidP="00BA5C56">
      <w:pPr>
        <w:spacing w:after="200" w:line="276" w:lineRule="auto"/>
        <w:rPr>
          <w:rFonts w:eastAsia="Calibri"/>
          <w:szCs w:val="22"/>
        </w:rPr>
      </w:pPr>
      <w:r w:rsidRPr="005118EB">
        <w:rPr>
          <w:rFonts w:eastAsia="Calibri"/>
          <w:szCs w:val="22"/>
        </w:rPr>
        <w:t xml:space="preserve"> </w:t>
      </w:r>
    </w:p>
    <w:p w14:paraId="305F9F4C" w14:textId="77777777" w:rsidR="00BA5C56" w:rsidRPr="005118EB" w:rsidRDefault="00BA5C56" w:rsidP="00BA5C56">
      <w:pPr>
        <w:spacing w:after="200" w:line="276" w:lineRule="auto"/>
        <w:ind w:left="360"/>
        <w:jc w:val="center"/>
        <w:rPr>
          <w:rFonts w:eastAsia="Calibri"/>
          <w:szCs w:val="22"/>
        </w:rPr>
      </w:pPr>
      <w:r w:rsidRPr="005118EB">
        <w:rPr>
          <w:rFonts w:ascii="Calibri" w:eastAsia="Calibri" w:hAnsi="Calibri"/>
          <w:sz w:val="22"/>
          <w:szCs w:val="22"/>
        </w:rPr>
        <w:t xml:space="preserve"> </w:t>
      </w:r>
      <w:r w:rsidRPr="005118EB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5F995B05" wp14:editId="1945C8CD">
            <wp:extent cx="4822190" cy="2026920"/>
            <wp:effectExtent l="0" t="0" r="0" b="0"/>
            <wp:docPr id="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E6BF" w14:textId="77777777" w:rsidR="00BA5C56" w:rsidRPr="005118EB" w:rsidRDefault="00BA5C56" w:rsidP="003B1A89">
      <w:pPr>
        <w:numPr>
          <w:ilvl w:val="0"/>
          <w:numId w:val="32"/>
        </w:numPr>
        <w:spacing w:after="120" w:line="360" w:lineRule="auto"/>
        <w:contextualSpacing/>
        <w:rPr>
          <w:rFonts w:eastAsia="Calibri"/>
          <w:szCs w:val="22"/>
        </w:rPr>
      </w:pPr>
      <w:r w:rsidRPr="005118EB">
        <w:rPr>
          <w:rFonts w:eastAsia="Calibri"/>
          <w:szCs w:val="22"/>
        </w:rPr>
        <w:t>0 V</w:t>
      </w:r>
    </w:p>
    <w:p w14:paraId="3C9719CF" w14:textId="77777777" w:rsidR="00BA5C56" w:rsidRPr="005118EB" w:rsidRDefault="00BA5C56" w:rsidP="003B1A89">
      <w:pPr>
        <w:numPr>
          <w:ilvl w:val="0"/>
          <w:numId w:val="32"/>
        </w:numPr>
        <w:spacing w:after="120" w:line="360" w:lineRule="auto"/>
        <w:contextualSpacing/>
        <w:rPr>
          <w:rFonts w:eastAsia="Calibri"/>
          <w:szCs w:val="22"/>
        </w:rPr>
      </w:pPr>
      <w:r w:rsidRPr="005118EB">
        <w:rPr>
          <w:rFonts w:eastAsia="Calibri"/>
          <w:szCs w:val="22"/>
        </w:rPr>
        <w:t>1 V</w:t>
      </w:r>
    </w:p>
    <w:p w14:paraId="0BC5EDAC" w14:textId="77777777" w:rsidR="00BA5C56" w:rsidRPr="005118EB" w:rsidRDefault="00BA5C56" w:rsidP="003B1A89">
      <w:pPr>
        <w:numPr>
          <w:ilvl w:val="0"/>
          <w:numId w:val="32"/>
        </w:numPr>
        <w:spacing w:after="120" w:line="360" w:lineRule="auto"/>
        <w:contextualSpacing/>
        <w:rPr>
          <w:rFonts w:eastAsia="Calibri"/>
          <w:szCs w:val="22"/>
        </w:rPr>
      </w:pPr>
      <w:r w:rsidRPr="005118EB">
        <w:rPr>
          <w:rFonts w:eastAsia="Calibri"/>
          <w:szCs w:val="22"/>
        </w:rPr>
        <w:t>1.5 V</w:t>
      </w:r>
    </w:p>
    <w:p w14:paraId="433BA04C" w14:textId="77777777" w:rsidR="00BA5C56" w:rsidRPr="005118EB" w:rsidRDefault="00BA5C56" w:rsidP="003B1A89">
      <w:pPr>
        <w:numPr>
          <w:ilvl w:val="0"/>
          <w:numId w:val="32"/>
        </w:numPr>
        <w:spacing w:after="120" w:line="360" w:lineRule="auto"/>
        <w:contextualSpacing/>
        <w:rPr>
          <w:rFonts w:eastAsia="Calibri"/>
          <w:szCs w:val="22"/>
        </w:rPr>
      </w:pPr>
      <w:r w:rsidRPr="005118EB">
        <w:rPr>
          <w:rFonts w:eastAsia="Calibri"/>
          <w:szCs w:val="22"/>
        </w:rPr>
        <w:t>2 V</w:t>
      </w:r>
    </w:p>
    <w:p w14:paraId="61816204" w14:textId="77777777" w:rsidR="00BA5C56" w:rsidRPr="005118EB" w:rsidRDefault="00BA5C56" w:rsidP="003B1A89">
      <w:pPr>
        <w:numPr>
          <w:ilvl w:val="0"/>
          <w:numId w:val="32"/>
        </w:numPr>
        <w:spacing w:after="120" w:line="360" w:lineRule="auto"/>
        <w:contextualSpacing/>
        <w:rPr>
          <w:rFonts w:eastAsia="Calibri"/>
          <w:szCs w:val="22"/>
        </w:rPr>
      </w:pPr>
      <w:r w:rsidRPr="005118EB">
        <w:rPr>
          <w:rFonts w:eastAsia="Calibri"/>
          <w:szCs w:val="22"/>
        </w:rPr>
        <w:t>2.5 V</w:t>
      </w:r>
    </w:p>
    <w:p w14:paraId="3B9A2E90" w14:textId="77777777" w:rsidR="00BA5C56" w:rsidRPr="005118EB" w:rsidRDefault="00BA5C56" w:rsidP="003B1A89">
      <w:pPr>
        <w:numPr>
          <w:ilvl w:val="0"/>
          <w:numId w:val="32"/>
        </w:numPr>
        <w:spacing w:after="120" w:line="360" w:lineRule="auto"/>
        <w:contextualSpacing/>
        <w:rPr>
          <w:rFonts w:eastAsia="Calibri"/>
          <w:szCs w:val="22"/>
        </w:rPr>
      </w:pPr>
      <w:r w:rsidRPr="005118EB">
        <w:rPr>
          <w:rFonts w:eastAsia="Calibri"/>
          <w:szCs w:val="22"/>
        </w:rPr>
        <w:t>3 V</w:t>
      </w:r>
    </w:p>
    <w:p w14:paraId="24F90E80" w14:textId="77777777" w:rsidR="00BA5C56" w:rsidRPr="005118EB" w:rsidRDefault="00BA5C56" w:rsidP="003B1A89">
      <w:pPr>
        <w:numPr>
          <w:ilvl w:val="0"/>
          <w:numId w:val="32"/>
        </w:numPr>
        <w:spacing w:after="120" w:line="360" w:lineRule="auto"/>
        <w:contextualSpacing/>
        <w:rPr>
          <w:rFonts w:eastAsia="Calibri"/>
          <w:szCs w:val="22"/>
        </w:rPr>
      </w:pPr>
      <w:r w:rsidRPr="005118EB">
        <w:rPr>
          <w:rFonts w:eastAsia="Calibri"/>
          <w:szCs w:val="22"/>
        </w:rPr>
        <w:t>None of the above</w:t>
      </w:r>
    </w:p>
    <w:p w14:paraId="01AE0338" w14:textId="77777777" w:rsidR="00BA5C56" w:rsidRPr="005118EB" w:rsidRDefault="00BA5C56" w:rsidP="00BA5C56">
      <w:pPr>
        <w:spacing w:after="200" w:line="276" w:lineRule="auto"/>
        <w:ind w:left="360"/>
        <w:rPr>
          <w:rFonts w:eastAsia="Calibri"/>
          <w:szCs w:val="22"/>
        </w:rPr>
      </w:pPr>
    </w:p>
    <w:p w14:paraId="0BBE3019" w14:textId="77777777" w:rsidR="00BA5C56" w:rsidRPr="005118EB" w:rsidRDefault="00BA5C56" w:rsidP="00BA5C56">
      <w:pPr>
        <w:spacing w:after="200" w:line="276" w:lineRule="auto"/>
        <w:ind w:left="360"/>
        <w:rPr>
          <w:rFonts w:eastAsia="Calibri"/>
          <w:szCs w:val="22"/>
        </w:rPr>
      </w:pPr>
    </w:p>
    <w:p w14:paraId="1A47DDC4" w14:textId="77777777" w:rsidR="00BA5C56" w:rsidRPr="005118EB" w:rsidRDefault="00BA5C56" w:rsidP="00BA5C56">
      <w:pPr>
        <w:spacing w:after="200" w:line="276" w:lineRule="auto"/>
        <w:ind w:left="360"/>
        <w:rPr>
          <w:rFonts w:eastAsia="Calibri"/>
          <w:szCs w:val="22"/>
        </w:rPr>
      </w:pPr>
      <w:r w:rsidRPr="005118EB">
        <w:rPr>
          <w:rFonts w:eastAsia="Calibri"/>
          <w:szCs w:val="22"/>
        </w:rPr>
        <w:t>Answer: (4)</w:t>
      </w:r>
    </w:p>
    <w:p w14:paraId="15D05B30" w14:textId="77777777" w:rsidR="00DA609A" w:rsidRDefault="00DA609A">
      <w:pPr>
        <w:rPr>
          <w:b/>
        </w:rPr>
      </w:pPr>
      <w:r>
        <w:rPr>
          <w:b/>
        </w:rPr>
        <w:br w:type="page"/>
      </w:r>
    </w:p>
    <w:p w14:paraId="727C9C25" w14:textId="3457B541" w:rsidR="00DA609A" w:rsidRDefault="00DA609A" w:rsidP="00DA609A">
      <w:pPr>
        <w:rPr>
          <w:b/>
        </w:rPr>
      </w:pPr>
      <w:r>
        <w:rPr>
          <w:b/>
        </w:rPr>
        <w:lastRenderedPageBreak/>
        <w:t xml:space="preserve">Question 12  </w:t>
      </w:r>
    </w:p>
    <w:p w14:paraId="317F3DF0" w14:textId="77777777" w:rsidR="00DA609A" w:rsidRDefault="00DA609A" w:rsidP="00DA609A">
      <w:pPr>
        <w:rPr>
          <w:b/>
        </w:rPr>
      </w:pPr>
    </w:p>
    <w:p w14:paraId="7977FBD2" w14:textId="77777777" w:rsidR="00DA609A" w:rsidRPr="005118EB" w:rsidRDefault="00DA609A" w:rsidP="00DA609A">
      <w:pPr>
        <w:spacing w:after="200" w:line="276" w:lineRule="auto"/>
        <w:rPr>
          <w:rFonts w:eastAsia="Calibri"/>
          <w:szCs w:val="22"/>
        </w:rPr>
      </w:pPr>
      <w:r w:rsidRPr="005118EB">
        <w:rPr>
          <w:rFonts w:eastAsia="Calibri"/>
          <w:szCs w:val="22"/>
        </w:rPr>
        <w:t xml:space="preserve">In the circuit below, find the voltage drop </w:t>
      </w:r>
      <w:r w:rsidRPr="003C5850">
        <w:rPr>
          <w:rFonts w:eastAsia="Calibri"/>
          <w:sz w:val="32"/>
          <w:szCs w:val="32"/>
        </w:rPr>
        <w:t>v</w:t>
      </w:r>
      <w:r w:rsidRPr="005118EB">
        <w:rPr>
          <w:rFonts w:eastAsia="Calibri"/>
          <w:szCs w:val="22"/>
          <w:vertAlign w:val="subscript"/>
        </w:rPr>
        <w:t>AB</w:t>
      </w:r>
      <w:r w:rsidRPr="005118EB">
        <w:rPr>
          <w:rFonts w:eastAsia="Calibri"/>
          <w:szCs w:val="22"/>
        </w:rPr>
        <w:t>.</w:t>
      </w:r>
      <w:r>
        <w:rPr>
          <w:rFonts w:eastAsia="Calibri"/>
          <w:szCs w:val="22"/>
        </w:rPr>
        <w:t xml:space="preserve"> </w:t>
      </w:r>
    </w:p>
    <w:p w14:paraId="0B04AD1D" w14:textId="77777777" w:rsidR="00DA609A" w:rsidRPr="005118EB" w:rsidRDefault="00DA609A" w:rsidP="00DA609A">
      <w:pPr>
        <w:spacing w:after="200" w:line="276" w:lineRule="auto"/>
        <w:ind w:left="360"/>
        <w:jc w:val="center"/>
        <w:rPr>
          <w:rFonts w:eastAsia="Calibri"/>
          <w:szCs w:val="22"/>
        </w:rPr>
      </w:pPr>
      <w:r w:rsidRPr="005118EB">
        <w:rPr>
          <w:rFonts w:eastAsia="Calibri"/>
          <w:noProof/>
          <w:szCs w:val="22"/>
        </w:rPr>
        <w:drawing>
          <wp:inline distT="0" distB="0" distL="0" distR="0" wp14:anchorId="5BD23B56" wp14:editId="2B3B3BF8">
            <wp:extent cx="1742440" cy="3277870"/>
            <wp:effectExtent l="0" t="0" r="0" b="0"/>
            <wp:docPr id="2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F4E5" w14:textId="77777777" w:rsidR="00DA609A" w:rsidRPr="005118EB" w:rsidRDefault="00DA609A" w:rsidP="00DA609A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  <w:szCs w:val="22"/>
        </w:rPr>
      </w:pPr>
      <w:r w:rsidRPr="005118EB">
        <w:rPr>
          <w:rFonts w:eastAsia="Calibri"/>
          <w:szCs w:val="22"/>
        </w:rPr>
        <w:t>0 V</w:t>
      </w:r>
    </w:p>
    <w:p w14:paraId="27CCDA59" w14:textId="77777777" w:rsidR="00DA609A" w:rsidRDefault="00DA609A" w:rsidP="00DA609A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  <w:szCs w:val="22"/>
        </w:rPr>
      </w:pPr>
      <w:r w:rsidRPr="005118EB">
        <w:rPr>
          <w:rFonts w:eastAsia="Calibri"/>
          <w:szCs w:val="22"/>
        </w:rPr>
        <w:t>2 V</w:t>
      </w:r>
    </w:p>
    <w:p w14:paraId="78E1440C" w14:textId="77777777" w:rsidR="00DA609A" w:rsidRPr="005118EB" w:rsidRDefault="00DA609A" w:rsidP="00DA609A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3V</w:t>
      </w:r>
    </w:p>
    <w:p w14:paraId="74FC77A4" w14:textId="77777777" w:rsidR="00DA609A" w:rsidRPr="005118EB" w:rsidRDefault="00DA609A" w:rsidP="00DA609A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  <w:szCs w:val="22"/>
        </w:rPr>
      </w:pPr>
      <w:r w:rsidRPr="005118EB">
        <w:rPr>
          <w:rFonts w:eastAsia="Calibri"/>
          <w:szCs w:val="22"/>
        </w:rPr>
        <w:t>4 V</w:t>
      </w:r>
    </w:p>
    <w:p w14:paraId="1486D561" w14:textId="77777777" w:rsidR="00DA609A" w:rsidRPr="005118EB" w:rsidRDefault="00DA609A" w:rsidP="00DA609A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  <w:szCs w:val="22"/>
        </w:rPr>
      </w:pPr>
      <w:r w:rsidRPr="005118EB">
        <w:rPr>
          <w:rFonts w:eastAsia="Calibri"/>
          <w:szCs w:val="22"/>
        </w:rPr>
        <w:t>5 V</w:t>
      </w:r>
    </w:p>
    <w:p w14:paraId="13B49506" w14:textId="77777777" w:rsidR="00DA609A" w:rsidRPr="005118EB" w:rsidRDefault="00DA609A" w:rsidP="00DA609A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  <w:szCs w:val="22"/>
        </w:rPr>
      </w:pPr>
      <w:r w:rsidRPr="005118EB">
        <w:rPr>
          <w:rFonts w:eastAsia="Calibri"/>
          <w:szCs w:val="22"/>
        </w:rPr>
        <w:t>6 V</w:t>
      </w:r>
    </w:p>
    <w:p w14:paraId="11C5D628" w14:textId="77777777" w:rsidR="00DA609A" w:rsidRPr="005118EB" w:rsidRDefault="00DA609A" w:rsidP="00DA609A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  <w:szCs w:val="22"/>
        </w:rPr>
      </w:pPr>
      <w:r w:rsidRPr="005118EB">
        <w:rPr>
          <w:rFonts w:eastAsia="Calibri"/>
          <w:szCs w:val="22"/>
        </w:rPr>
        <w:t>7 V</w:t>
      </w:r>
    </w:p>
    <w:p w14:paraId="6DB5813D" w14:textId="77777777" w:rsidR="00DA609A" w:rsidRDefault="00DA609A" w:rsidP="00DA609A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  <w:szCs w:val="22"/>
        </w:rPr>
      </w:pPr>
      <w:r w:rsidRPr="005118EB">
        <w:rPr>
          <w:rFonts w:eastAsia="Calibri"/>
          <w:szCs w:val="22"/>
        </w:rPr>
        <w:t>10 V</w:t>
      </w:r>
    </w:p>
    <w:p w14:paraId="405C5FF9" w14:textId="525FA931" w:rsidR="009C7ABA" w:rsidRPr="005118EB" w:rsidRDefault="009C7ABA" w:rsidP="00DA609A">
      <w:pPr>
        <w:numPr>
          <w:ilvl w:val="0"/>
          <w:numId w:val="33"/>
        </w:numPr>
        <w:spacing w:after="120" w:line="360" w:lineRule="auto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None of the above</w:t>
      </w:r>
    </w:p>
    <w:p w14:paraId="672BF0A7" w14:textId="77777777" w:rsidR="00DA609A" w:rsidRPr="005118EB" w:rsidRDefault="00DA609A" w:rsidP="00DA609A">
      <w:pPr>
        <w:spacing w:after="120" w:line="360" w:lineRule="auto"/>
        <w:ind w:left="720"/>
        <w:contextualSpacing/>
        <w:rPr>
          <w:rFonts w:eastAsia="Calibri"/>
          <w:szCs w:val="22"/>
        </w:rPr>
      </w:pPr>
    </w:p>
    <w:p w14:paraId="1BBC1B4D" w14:textId="77777777" w:rsidR="00DA609A" w:rsidRPr="005118EB" w:rsidRDefault="00DA609A" w:rsidP="00DA609A">
      <w:pPr>
        <w:spacing w:after="120" w:line="360" w:lineRule="auto"/>
        <w:ind w:left="720"/>
        <w:contextualSpacing/>
        <w:rPr>
          <w:rFonts w:eastAsia="Calibri"/>
          <w:szCs w:val="22"/>
        </w:rPr>
      </w:pPr>
    </w:p>
    <w:p w14:paraId="1A700A47" w14:textId="77777777" w:rsidR="00DA609A" w:rsidRPr="005118EB" w:rsidRDefault="00DA609A" w:rsidP="00DA609A">
      <w:pPr>
        <w:spacing w:after="120" w:line="360" w:lineRule="auto"/>
        <w:ind w:left="720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Answer (5</w:t>
      </w:r>
      <w:r w:rsidRPr="005118EB">
        <w:rPr>
          <w:rFonts w:eastAsia="Calibri"/>
          <w:szCs w:val="22"/>
        </w:rPr>
        <w:t>)</w:t>
      </w:r>
    </w:p>
    <w:p w14:paraId="57470D33" w14:textId="77777777" w:rsidR="00DA609A" w:rsidRDefault="00DA609A" w:rsidP="00DA609A"/>
    <w:p w14:paraId="521378E4" w14:textId="77777777" w:rsidR="00BA5C56" w:rsidRDefault="00BA5C56" w:rsidP="00BA5C56">
      <w:pPr>
        <w:rPr>
          <w:b/>
        </w:rPr>
      </w:pPr>
    </w:p>
    <w:sectPr w:rsidR="00BA5C56" w:rsidSect="00294D75">
      <w:headerReference w:type="default" r:id="rId25"/>
      <w:footerReference w:type="even" r:id="rId26"/>
      <w:footerReference w:type="default" r:id="rId2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62D23" w14:textId="77777777" w:rsidR="00825565" w:rsidRDefault="00825565">
      <w:r>
        <w:separator/>
      </w:r>
    </w:p>
  </w:endnote>
  <w:endnote w:type="continuationSeparator" w:id="0">
    <w:p w14:paraId="05380A37" w14:textId="77777777" w:rsidR="00825565" w:rsidRDefault="00825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uclid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05587" w14:textId="77777777" w:rsidR="00825565" w:rsidRDefault="00825565" w:rsidP="009F1B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EE0851" w14:textId="77777777" w:rsidR="00825565" w:rsidRDefault="008255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A366C" w14:textId="77777777" w:rsidR="00825565" w:rsidRDefault="00825565" w:rsidP="009F1B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5F90">
      <w:rPr>
        <w:rStyle w:val="PageNumber"/>
        <w:noProof/>
      </w:rPr>
      <w:t>6</w:t>
    </w:r>
    <w:r>
      <w:rPr>
        <w:rStyle w:val="PageNumber"/>
      </w:rPr>
      <w:fldChar w:fldCharType="end"/>
    </w:r>
  </w:p>
  <w:p w14:paraId="3886AAE5" w14:textId="77777777" w:rsidR="00825565" w:rsidRDefault="008255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3985A9" w14:textId="77777777" w:rsidR="00825565" w:rsidRDefault="00825565">
      <w:r>
        <w:separator/>
      </w:r>
    </w:p>
  </w:footnote>
  <w:footnote w:type="continuationSeparator" w:id="0">
    <w:p w14:paraId="2DC7FE66" w14:textId="77777777" w:rsidR="00825565" w:rsidRDefault="008255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26124" w14:textId="77777777" w:rsidR="00825565" w:rsidRDefault="00825565" w:rsidP="006006DB">
    <w:pPr>
      <w:pStyle w:val="Header"/>
      <w:tabs>
        <w:tab w:val="left" w:pos="4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1062"/>
    <w:multiLevelType w:val="hybridMultilevel"/>
    <w:tmpl w:val="84E854D8"/>
    <w:lvl w:ilvl="0" w:tplc="CD76A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979EA"/>
    <w:multiLevelType w:val="hybridMultilevel"/>
    <w:tmpl w:val="3F7AB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35A46"/>
    <w:multiLevelType w:val="hybridMultilevel"/>
    <w:tmpl w:val="1E309502"/>
    <w:lvl w:ilvl="0" w:tplc="CD76A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96218"/>
    <w:multiLevelType w:val="hybridMultilevel"/>
    <w:tmpl w:val="1C22AD76"/>
    <w:lvl w:ilvl="0" w:tplc="67D49274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4170ED"/>
    <w:multiLevelType w:val="hybridMultilevel"/>
    <w:tmpl w:val="3F7AB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911D7"/>
    <w:multiLevelType w:val="hybridMultilevel"/>
    <w:tmpl w:val="4B382B88"/>
    <w:lvl w:ilvl="0" w:tplc="CD76A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CB320D"/>
    <w:multiLevelType w:val="hybridMultilevel"/>
    <w:tmpl w:val="B746A1E8"/>
    <w:lvl w:ilvl="0" w:tplc="CD76A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816C0E"/>
    <w:multiLevelType w:val="hybridMultilevel"/>
    <w:tmpl w:val="862234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4F6B31"/>
    <w:multiLevelType w:val="hybridMultilevel"/>
    <w:tmpl w:val="3F7AB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537ED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D5B9F"/>
    <w:multiLevelType w:val="hybridMultilevel"/>
    <w:tmpl w:val="49E6720C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0561F0"/>
    <w:multiLevelType w:val="hybridMultilevel"/>
    <w:tmpl w:val="CAB29F2C"/>
    <w:lvl w:ilvl="0" w:tplc="46F8197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5E5D90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111E48"/>
    <w:multiLevelType w:val="hybridMultilevel"/>
    <w:tmpl w:val="D49AA2C8"/>
    <w:lvl w:ilvl="0" w:tplc="E46A5EF8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C2944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997983"/>
    <w:multiLevelType w:val="hybridMultilevel"/>
    <w:tmpl w:val="DF601BA6"/>
    <w:lvl w:ilvl="0" w:tplc="F24E199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177894"/>
    <w:multiLevelType w:val="hybridMultilevel"/>
    <w:tmpl w:val="1E309502"/>
    <w:lvl w:ilvl="0" w:tplc="CD76A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C12A5"/>
    <w:multiLevelType w:val="hybridMultilevel"/>
    <w:tmpl w:val="DF601BA6"/>
    <w:lvl w:ilvl="0" w:tplc="F24E199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E3800"/>
    <w:multiLevelType w:val="hybridMultilevel"/>
    <w:tmpl w:val="14A0B830"/>
    <w:lvl w:ilvl="0" w:tplc="851CFB9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799E1D8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0890EC7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902053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66D4289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6028624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4263F3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8CB8093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BDED43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3C3B15"/>
    <w:multiLevelType w:val="hybridMultilevel"/>
    <w:tmpl w:val="840A1488"/>
    <w:lvl w:ilvl="0" w:tplc="FE44131C">
      <w:start w:val="1"/>
      <w:numFmt w:val="decimal"/>
      <w:lvlText w:val="%1."/>
      <w:lvlJc w:val="left"/>
      <w:pPr>
        <w:ind w:left="720" w:hanging="360"/>
      </w:pPr>
      <w:rPr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B166B6"/>
    <w:multiLevelType w:val="hybridMultilevel"/>
    <w:tmpl w:val="69C2A6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5CF8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B364C7"/>
    <w:multiLevelType w:val="hybridMultilevel"/>
    <w:tmpl w:val="FCE6B88A"/>
    <w:lvl w:ilvl="0" w:tplc="CD76A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F829B2"/>
    <w:multiLevelType w:val="hybridMultilevel"/>
    <w:tmpl w:val="3F7AB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863AF"/>
    <w:multiLevelType w:val="hybridMultilevel"/>
    <w:tmpl w:val="0786DD2E"/>
    <w:lvl w:ilvl="0" w:tplc="CD76A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A67092"/>
    <w:multiLevelType w:val="hybridMultilevel"/>
    <w:tmpl w:val="1E309502"/>
    <w:lvl w:ilvl="0" w:tplc="CD76A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237FD"/>
    <w:multiLevelType w:val="hybridMultilevel"/>
    <w:tmpl w:val="65A004DE"/>
    <w:lvl w:ilvl="0" w:tplc="CD76A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2C1196"/>
    <w:multiLevelType w:val="hybridMultilevel"/>
    <w:tmpl w:val="DF601BA6"/>
    <w:lvl w:ilvl="0" w:tplc="F24E199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E42042"/>
    <w:multiLevelType w:val="hybridMultilevel"/>
    <w:tmpl w:val="38AA1DAA"/>
    <w:lvl w:ilvl="0" w:tplc="010EC740">
      <w:start w:val="9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8239AA"/>
    <w:multiLevelType w:val="hybridMultilevel"/>
    <w:tmpl w:val="C28AC6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D56C48"/>
    <w:multiLevelType w:val="hybridMultilevel"/>
    <w:tmpl w:val="3F7AB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3310A6"/>
    <w:multiLevelType w:val="hybridMultilevel"/>
    <w:tmpl w:val="A9C0BF9A"/>
    <w:lvl w:ilvl="0" w:tplc="E46A5EF8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9A78E6"/>
    <w:multiLevelType w:val="hybridMultilevel"/>
    <w:tmpl w:val="DF601BA6"/>
    <w:lvl w:ilvl="0" w:tplc="F24E1996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403D4C"/>
    <w:multiLevelType w:val="hybridMultilevel"/>
    <w:tmpl w:val="D86EAF8C"/>
    <w:lvl w:ilvl="0" w:tplc="CD76A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2A363B"/>
    <w:multiLevelType w:val="hybridMultilevel"/>
    <w:tmpl w:val="87EA7DB0"/>
    <w:lvl w:ilvl="0" w:tplc="50E8641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FD9860C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56B282B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E42483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18E09D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C356598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EA66D62E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500E9C6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C712B40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02AE0"/>
    <w:multiLevelType w:val="hybridMultilevel"/>
    <w:tmpl w:val="1C22AD76"/>
    <w:lvl w:ilvl="0" w:tplc="67D49274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F804D7F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3A566A"/>
    <w:multiLevelType w:val="hybridMultilevel"/>
    <w:tmpl w:val="C28AC6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C643C0"/>
    <w:multiLevelType w:val="hybridMultilevel"/>
    <w:tmpl w:val="73AC1C94"/>
    <w:lvl w:ilvl="0" w:tplc="B512104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5824BC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3D569622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3B742914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4D04F3B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41A5C50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EEC8ED0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D4EAD70C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9888FC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FFA71AA"/>
    <w:multiLevelType w:val="hybridMultilevel"/>
    <w:tmpl w:val="405A0C5E"/>
    <w:lvl w:ilvl="0" w:tplc="0D92E11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14"/>
  </w:num>
  <w:num w:numId="5">
    <w:abstractNumId w:val="12"/>
  </w:num>
  <w:num w:numId="6">
    <w:abstractNumId w:val="35"/>
  </w:num>
  <w:num w:numId="7">
    <w:abstractNumId w:val="9"/>
  </w:num>
  <w:num w:numId="8">
    <w:abstractNumId w:val="1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</w:num>
  <w:num w:numId="13">
    <w:abstractNumId w:val="2"/>
  </w:num>
  <w:num w:numId="14">
    <w:abstractNumId w:val="24"/>
  </w:num>
  <w:num w:numId="15">
    <w:abstractNumId w:val="16"/>
  </w:num>
  <w:num w:numId="16">
    <w:abstractNumId w:val="37"/>
  </w:num>
  <w:num w:numId="17">
    <w:abstractNumId w:val="18"/>
  </w:num>
  <w:num w:numId="18">
    <w:abstractNumId w:val="33"/>
  </w:num>
  <w:num w:numId="19">
    <w:abstractNumId w:val="8"/>
  </w:num>
  <w:num w:numId="20">
    <w:abstractNumId w:val="7"/>
  </w:num>
  <w:num w:numId="21">
    <w:abstractNumId w:val="1"/>
  </w:num>
  <w:num w:numId="22">
    <w:abstractNumId w:val="22"/>
  </w:num>
  <w:num w:numId="23">
    <w:abstractNumId w:val="4"/>
  </w:num>
  <w:num w:numId="24">
    <w:abstractNumId w:val="6"/>
  </w:num>
  <w:num w:numId="25">
    <w:abstractNumId w:val="5"/>
  </w:num>
  <w:num w:numId="26">
    <w:abstractNumId w:val="0"/>
  </w:num>
  <w:num w:numId="27">
    <w:abstractNumId w:val="23"/>
  </w:num>
  <w:num w:numId="28">
    <w:abstractNumId w:val="25"/>
  </w:num>
  <w:num w:numId="29">
    <w:abstractNumId w:val="21"/>
  </w:num>
  <w:num w:numId="30">
    <w:abstractNumId w:val="32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3"/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5"/>
  </w:num>
  <w:num w:numId="44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trackRevisions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3A"/>
    <w:rsid w:val="00001ACC"/>
    <w:rsid w:val="0000437A"/>
    <w:rsid w:val="00004DD2"/>
    <w:rsid w:val="0000629B"/>
    <w:rsid w:val="00010003"/>
    <w:rsid w:val="000117D0"/>
    <w:rsid w:val="00011882"/>
    <w:rsid w:val="00012C66"/>
    <w:rsid w:val="00014BC6"/>
    <w:rsid w:val="00015DEE"/>
    <w:rsid w:val="0002019C"/>
    <w:rsid w:val="0002100C"/>
    <w:rsid w:val="0002172F"/>
    <w:rsid w:val="000219D8"/>
    <w:rsid w:val="000259B6"/>
    <w:rsid w:val="00025FB1"/>
    <w:rsid w:val="00026193"/>
    <w:rsid w:val="000276EE"/>
    <w:rsid w:val="000316DD"/>
    <w:rsid w:val="00031AB6"/>
    <w:rsid w:val="00031CE2"/>
    <w:rsid w:val="000343ED"/>
    <w:rsid w:val="000352C5"/>
    <w:rsid w:val="00036648"/>
    <w:rsid w:val="00040935"/>
    <w:rsid w:val="000410D6"/>
    <w:rsid w:val="00041318"/>
    <w:rsid w:val="00042A3C"/>
    <w:rsid w:val="00043446"/>
    <w:rsid w:val="00047AF1"/>
    <w:rsid w:val="000502BB"/>
    <w:rsid w:val="00051F3B"/>
    <w:rsid w:val="00052E08"/>
    <w:rsid w:val="000549B0"/>
    <w:rsid w:val="00054EA0"/>
    <w:rsid w:val="000551D8"/>
    <w:rsid w:val="00055CDA"/>
    <w:rsid w:val="00056726"/>
    <w:rsid w:val="00060B7D"/>
    <w:rsid w:val="00062638"/>
    <w:rsid w:val="00062B20"/>
    <w:rsid w:val="000630F9"/>
    <w:rsid w:val="000638F9"/>
    <w:rsid w:val="00067308"/>
    <w:rsid w:val="0007026C"/>
    <w:rsid w:val="00072D90"/>
    <w:rsid w:val="000739F7"/>
    <w:rsid w:val="00074F23"/>
    <w:rsid w:val="00075A33"/>
    <w:rsid w:val="00075D3C"/>
    <w:rsid w:val="00076C72"/>
    <w:rsid w:val="00077F28"/>
    <w:rsid w:val="000807DE"/>
    <w:rsid w:val="00082BA3"/>
    <w:rsid w:val="00082BB8"/>
    <w:rsid w:val="000833CC"/>
    <w:rsid w:val="0008360C"/>
    <w:rsid w:val="00083841"/>
    <w:rsid w:val="000871C7"/>
    <w:rsid w:val="00087CFA"/>
    <w:rsid w:val="0009094B"/>
    <w:rsid w:val="00092F49"/>
    <w:rsid w:val="00093200"/>
    <w:rsid w:val="000956B9"/>
    <w:rsid w:val="00096262"/>
    <w:rsid w:val="000A1D57"/>
    <w:rsid w:val="000A450F"/>
    <w:rsid w:val="000A47B6"/>
    <w:rsid w:val="000A5E43"/>
    <w:rsid w:val="000A74D5"/>
    <w:rsid w:val="000B125F"/>
    <w:rsid w:val="000B12F9"/>
    <w:rsid w:val="000B27AD"/>
    <w:rsid w:val="000B4A19"/>
    <w:rsid w:val="000B5322"/>
    <w:rsid w:val="000C0004"/>
    <w:rsid w:val="000C06FC"/>
    <w:rsid w:val="000C3297"/>
    <w:rsid w:val="000C3EE0"/>
    <w:rsid w:val="000C4C5C"/>
    <w:rsid w:val="000E16B0"/>
    <w:rsid w:val="000E2782"/>
    <w:rsid w:val="000E30ED"/>
    <w:rsid w:val="000E3437"/>
    <w:rsid w:val="000E3D10"/>
    <w:rsid w:val="000E415A"/>
    <w:rsid w:val="000E6254"/>
    <w:rsid w:val="000E71CA"/>
    <w:rsid w:val="000E7D6E"/>
    <w:rsid w:val="000F13DF"/>
    <w:rsid w:val="000F2AC4"/>
    <w:rsid w:val="000F363C"/>
    <w:rsid w:val="000F3C1B"/>
    <w:rsid w:val="000F4CD7"/>
    <w:rsid w:val="000F5F43"/>
    <w:rsid w:val="000F7336"/>
    <w:rsid w:val="001004EF"/>
    <w:rsid w:val="00100B6C"/>
    <w:rsid w:val="00106EDF"/>
    <w:rsid w:val="001076C9"/>
    <w:rsid w:val="00110E37"/>
    <w:rsid w:val="00111003"/>
    <w:rsid w:val="001124C7"/>
    <w:rsid w:val="0011391E"/>
    <w:rsid w:val="001141FF"/>
    <w:rsid w:val="00114D8A"/>
    <w:rsid w:val="00115DD3"/>
    <w:rsid w:val="00120383"/>
    <w:rsid w:val="0012070F"/>
    <w:rsid w:val="001226A7"/>
    <w:rsid w:val="00122C4A"/>
    <w:rsid w:val="00125E87"/>
    <w:rsid w:val="00126AAD"/>
    <w:rsid w:val="00127A56"/>
    <w:rsid w:val="001341EB"/>
    <w:rsid w:val="001355ED"/>
    <w:rsid w:val="00136F1C"/>
    <w:rsid w:val="00136FB6"/>
    <w:rsid w:val="00140620"/>
    <w:rsid w:val="00140B48"/>
    <w:rsid w:val="001455CA"/>
    <w:rsid w:val="001455DA"/>
    <w:rsid w:val="00151CBD"/>
    <w:rsid w:val="001536A9"/>
    <w:rsid w:val="001542CD"/>
    <w:rsid w:val="0015468D"/>
    <w:rsid w:val="00155279"/>
    <w:rsid w:val="00156164"/>
    <w:rsid w:val="001566AA"/>
    <w:rsid w:val="001609A2"/>
    <w:rsid w:val="00160DEE"/>
    <w:rsid w:val="00162191"/>
    <w:rsid w:val="00163795"/>
    <w:rsid w:val="001665A1"/>
    <w:rsid w:val="00167026"/>
    <w:rsid w:val="00167B36"/>
    <w:rsid w:val="001713AA"/>
    <w:rsid w:val="001717AE"/>
    <w:rsid w:val="00173EB9"/>
    <w:rsid w:val="00175939"/>
    <w:rsid w:val="0017606C"/>
    <w:rsid w:val="00177ED1"/>
    <w:rsid w:val="00180A84"/>
    <w:rsid w:val="00182C27"/>
    <w:rsid w:val="00183BB8"/>
    <w:rsid w:val="001840BA"/>
    <w:rsid w:val="00184C66"/>
    <w:rsid w:val="00185411"/>
    <w:rsid w:val="00192EA6"/>
    <w:rsid w:val="001A111E"/>
    <w:rsid w:val="001A1D49"/>
    <w:rsid w:val="001A298B"/>
    <w:rsid w:val="001A3E30"/>
    <w:rsid w:val="001A441D"/>
    <w:rsid w:val="001A56C7"/>
    <w:rsid w:val="001B2866"/>
    <w:rsid w:val="001B4960"/>
    <w:rsid w:val="001B6303"/>
    <w:rsid w:val="001B65C6"/>
    <w:rsid w:val="001B72DF"/>
    <w:rsid w:val="001C10F3"/>
    <w:rsid w:val="001C2293"/>
    <w:rsid w:val="001C2BBC"/>
    <w:rsid w:val="001C2CF0"/>
    <w:rsid w:val="001C3D85"/>
    <w:rsid w:val="001C5AFA"/>
    <w:rsid w:val="001C6E09"/>
    <w:rsid w:val="001C7A34"/>
    <w:rsid w:val="001D3140"/>
    <w:rsid w:val="001D3F8E"/>
    <w:rsid w:val="001D46DE"/>
    <w:rsid w:val="001D4AA0"/>
    <w:rsid w:val="001D6009"/>
    <w:rsid w:val="001E2F41"/>
    <w:rsid w:val="001E6146"/>
    <w:rsid w:val="001E716F"/>
    <w:rsid w:val="001E7822"/>
    <w:rsid w:val="001F1315"/>
    <w:rsid w:val="001F2279"/>
    <w:rsid w:val="001F39BF"/>
    <w:rsid w:val="001F3A7C"/>
    <w:rsid w:val="001F4C01"/>
    <w:rsid w:val="001F70A6"/>
    <w:rsid w:val="001F7339"/>
    <w:rsid w:val="00201D15"/>
    <w:rsid w:val="0021416F"/>
    <w:rsid w:val="00214A01"/>
    <w:rsid w:val="00215D52"/>
    <w:rsid w:val="00217C5E"/>
    <w:rsid w:val="0022207F"/>
    <w:rsid w:val="00223ED1"/>
    <w:rsid w:val="002254CB"/>
    <w:rsid w:val="0022628D"/>
    <w:rsid w:val="002262D6"/>
    <w:rsid w:val="00230A26"/>
    <w:rsid w:val="00231250"/>
    <w:rsid w:val="0023386C"/>
    <w:rsid w:val="00234E76"/>
    <w:rsid w:val="002358B6"/>
    <w:rsid w:val="00237702"/>
    <w:rsid w:val="00240A07"/>
    <w:rsid w:val="00241156"/>
    <w:rsid w:val="0024380F"/>
    <w:rsid w:val="00244BD1"/>
    <w:rsid w:val="00246164"/>
    <w:rsid w:val="00246183"/>
    <w:rsid w:val="002461D0"/>
    <w:rsid w:val="002462D8"/>
    <w:rsid w:val="00246749"/>
    <w:rsid w:val="00246BD7"/>
    <w:rsid w:val="00246BE9"/>
    <w:rsid w:val="00251A66"/>
    <w:rsid w:val="00251DED"/>
    <w:rsid w:val="002541E1"/>
    <w:rsid w:val="0025464B"/>
    <w:rsid w:val="0025593F"/>
    <w:rsid w:val="00256249"/>
    <w:rsid w:val="00260976"/>
    <w:rsid w:val="00262870"/>
    <w:rsid w:val="00263ADF"/>
    <w:rsid w:val="00265A79"/>
    <w:rsid w:val="00270E81"/>
    <w:rsid w:val="00271BF6"/>
    <w:rsid w:val="00273F04"/>
    <w:rsid w:val="00274DC4"/>
    <w:rsid w:val="0028380D"/>
    <w:rsid w:val="00287C9F"/>
    <w:rsid w:val="00292266"/>
    <w:rsid w:val="002938C5"/>
    <w:rsid w:val="00294287"/>
    <w:rsid w:val="00294622"/>
    <w:rsid w:val="00294D75"/>
    <w:rsid w:val="00295109"/>
    <w:rsid w:val="00296F99"/>
    <w:rsid w:val="00297204"/>
    <w:rsid w:val="002A3FF4"/>
    <w:rsid w:val="002A51A0"/>
    <w:rsid w:val="002A71DF"/>
    <w:rsid w:val="002B1177"/>
    <w:rsid w:val="002B3240"/>
    <w:rsid w:val="002B4E1C"/>
    <w:rsid w:val="002B5DAA"/>
    <w:rsid w:val="002B7305"/>
    <w:rsid w:val="002B733D"/>
    <w:rsid w:val="002C220B"/>
    <w:rsid w:val="002C28FA"/>
    <w:rsid w:val="002C3839"/>
    <w:rsid w:val="002C4113"/>
    <w:rsid w:val="002D1874"/>
    <w:rsid w:val="002D22B9"/>
    <w:rsid w:val="002D36F2"/>
    <w:rsid w:val="002D521F"/>
    <w:rsid w:val="002D5342"/>
    <w:rsid w:val="002D6770"/>
    <w:rsid w:val="002D7027"/>
    <w:rsid w:val="002E2A01"/>
    <w:rsid w:val="002E6AE9"/>
    <w:rsid w:val="002F00C8"/>
    <w:rsid w:val="002F0BAD"/>
    <w:rsid w:val="002F1B4C"/>
    <w:rsid w:val="002F212A"/>
    <w:rsid w:val="002F2EAD"/>
    <w:rsid w:val="002F4031"/>
    <w:rsid w:val="002F4F7E"/>
    <w:rsid w:val="002F5D97"/>
    <w:rsid w:val="002F63EA"/>
    <w:rsid w:val="00300147"/>
    <w:rsid w:val="00300371"/>
    <w:rsid w:val="00300CC0"/>
    <w:rsid w:val="00301841"/>
    <w:rsid w:val="00301897"/>
    <w:rsid w:val="003032A2"/>
    <w:rsid w:val="0030576D"/>
    <w:rsid w:val="00306610"/>
    <w:rsid w:val="00306D7F"/>
    <w:rsid w:val="00307509"/>
    <w:rsid w:val="00311C26"/>
    <w:rsid w:val="00313A2C"/>
    <w:rsid w:val="00314870"/>
    <w:rsid w:val="003155F4"/>
    <w:rsid w:val="00315D77"/>
    <w:rsid w:val="00316D9F"/>
    <w:rsid w:val="00320015"/>
    <w:rsid w:val="003205EF"/>
    <w:rsid w:val="00321AE0"/>
    <w:rsid w:val="00321C49"/>
    <w:rsid w:val="0032238B"/>
    <w:rsid w:val="00322646"/>
    <w:rsid w:val="00322FFB"/>
    <w:rsid w:val="00324AC5"/>
    <w:rsid w:val="00327763"/>
    <w:rsid w:val="0033129B"/>
    <w:rsid w:val="00331C0D"/>
    <w:rsid w:val="00334744"/>
    <w:rsid w:val="00334EBB"/>
    <w:rsid w:val="00335284"/>
    <w:rsid w:val="003352FF"/>
    <w:rsid w:val="00337B95"/>
    <w:rsid w:val="0034044B"/>
    <w:rsid w:val="00342404"/>
    <w:rsid w:val="00345738"/>
    <w:rsid w:val="00351126"/>
    <w:rsid w:val="00352628"/>
    <w:rsid w:val="0035391D"/>
    <w:rsid w:val="00353EEB"/>
    <w:rsid w:val="00355F90"/>
    <w:rsid w:val="003567D0"/>
    <w:rsid w:val="0035717B"/>
    <w:rsid w:val="00357F6F"/>
    <w:rsid w:val="00360F1C"/>
    <w:rsid w:val="003628E5"/>
    <w:rsid w:val="003667A0"/>
    <w:rsid w:val="00370298"/>
    <w:rsid w:val="00370D3D"/>
    <w:rsid w:val="0037383C"/>
    <w:rsid w:val="00375FEB"/>
    <w:rsid w:val="00376E9C"/>
    <w:rsid w:val="003804FD"/>
    <w:rsid w:val="0038051A"/>
    <w:rsid w:val="00383F89"/>
    <w:rsid w:val="00384326"/>
    <w:rsid w:val="003843C9"/>
    <w:rsid w:val="00385640"/>
    <w:rsid w:val="003867F0"/>
    <w:rsid w:val="003871FE"/>
    <w:rsid w:val="00387A97"/>
    <w:rsid w:val="00393BD5"/>
    <w:rsid w:val="00395088"/>
    <w:rsid w:val="00397904"/>
    <w:rsid w:val="003A00FE"/>
    <w:rsid w:val="003A0410"/>
    <w:rsid w:val="003A3544"/>
    <w:rsid w:val="003A498B"/>
    <w:rsid w:val="003A7615"/>
    <w:rsid w:val="003B012A"/>
    <w:rsid w:val="003B117B"/>
    <w:rsid w:val="003B1A89"/>
    <w:rsid w:val="003B20FC"/>
    <w:rsid w:val="003B42D4"/>
    <w:rsid w:val="003B4CB0"/>
    <w:rsid w:val="003B75CC"/>
    <w:rsid w:val="003C0603"/>
    <w:rsid w:val="003C2397"/>
    <w:rsid w:val="003C2945"/>
    <w:rsid w:val="003C2DFD"/>
    <w:rsid w:val="003C5850"/>
    <w:rsid w:val="003C625C"/>
    <w:rsid w:val="003D3AA3"/>
    <w:rsid w:val="003D3CAF"/>
    <w:rsid w:val="003D5F14"/>
    <w:rsid w:val="003D6ABE"/>
    <w:rsid w:val="003D6DD8"/>
    <w:rsid w:val="003D6E2C"/>
    <w:rsid w:val="003E05E5"/>
    <w:rsid w:val="003E09C5"/>
    <w:rsid w:val="003E350C"/>
    <w:rsid w:val="003E3B55"/>
    <w:rsid w:val="003E634F"/>
    <w:rsid w:val="003E7274"/>
    <w:rsid w:val="003F1368"/>
    <w:rsid w:val="003F4699"/>
    <w:rsid w:val="003F609A"/>
    <w:rsid w:val="003F6415"/>
    <w:rsid w:val="003F77A6"/>
    <w:rsid w:val="003F7D6E"/>
    <w:rsid w:val="00400DDE"/>
    <w:rsid w:val="0040128C"/>
    <w:rsid w:val="004022B0"/>
    <w:rsid w:val="00402BA2"/>
    <w:rsid w:val="00403844"/>
    <w:rsid w:val="00407C28"/>
    <w:rsid w:val="00410189"/>
    <w:rsid w:val="00410588"/>
    <w:rsid w:val="00411084"/>
    <w:rsid w:val="00414134"/>
    <w:rsid w:val="00414F7A"/>
    <w:rsid w:val="00417619"/>
    <w:rsid w:val="00421BBB"/>
    <w:rsid w:val="004231A8"/>
    <w:rsid w:val="004234AE"/>
    <w:rsid w:val="004253DA"/>
    <w:rsid w:val="004263C6"/>
    <w:rsid w:val="00426F35"/>
    <w:rsid w:val="00433151"/>
    <w:rsid w:val="00433D5F"/>
    <w:rsid w:val="00434050"/>
    <w:rsid w:val="00434998"/>
    <w:rsid w:val="00434B1B"/>
    <w:rsid w:val="00435B81"/>
    <w:rsid w:val="00435EBE"/>
    <w:rsid w:val="00437080"/>
    <w:rsid w:val="00441D4F"/>
    <w:rsid w:val="004421A3"/>
    <w:rsid w:val="00445F90"/>
    <w:rsid w:val="00447138"/>
    <w:rsid w:val="00447522"/>
    <w:rsid w:val="004513E1"/>
    <w:rsid w:val="004514F7"/>
    <w:rsid w:val="004521C0"/>
    <w:rsid w:val="004531F6"/>
    <w:rsid w:val="0045456D"/>
    <w:rsid w:val="00455C38"/>
    <w:rsid w:val="004617C1"/>
    <w:rsid w:val="004626CC"/>
    <w:rsid w:val="00464DB4"/>
    <w:rsid w:val="00465ED6"/>
    <w:rsid w:val="00466EAF"/>
    <w:rsid w:val="00466F2A"/>
    <w:rsid w:val="0047043E"/>
    <w:rsid w:val="00470CCC"/>
    <w:rsid w:val="004714A6"/>
    <w:rsid w:val="00472E76"/>
    <w:rsid w:val="00472FAE"/>
    <w:rsid w:val="004757E9"/>
    <w:rsid w:val="004766E4"/>
    <w:rsid w:val="00476B36"/>
    <w:rsid w:val="00476D3E"/>
    <w:rsid w:val="00480DC7"/>
    <w:rsid w:val="00481167"/>
    <w:rsid w:val="004816AA"/>
    <w:rsid w:val="00481BA1"/>
    <w:rsid w:val="00482EA4"/>
    <w:rsid w:val="00484051"/>
    <w:rsid w:val="00485FA1"/>
    <w:rsid w:val="004861EE"/>
    <w:rsid w:val="0048665D"/>
    <w:rsid w:val="00487817"/>
    <w:rsid w:val="0049055C"/>
    <w:rsid w:val="00492226"/>
    <w:rsid w:val="0049241C"/>
    <w:rsid w:val="00493F21"/>
    <w:rsid w:val="00495536"/>
    <w:rsid w:val="00495E94"/>
    <w:rsid w:val="00497961"/>
    <w:rsid w:val="004A0635"/>
    <w:rsid w:val="004A0670"/>
    <w:rsid w:val="004A0D92"/>
    <w:rsid w:val="004A20CA"/>
    <w:rsid w:val="004A2572"/>
    <w:rsid w:val="004A2635"/>
    <w:rsid w:val="004A2CDE"/>
    <w:rsid w:val="004A44BD"/>
    <w:rsid w:val="004A59E2"/>
    <w:rsid w:val="004A5D58"/>
    <w:rsid w:val="004A6AF7"/>
    <w:rsid w:val="004A7591"/>
    <w:rsid w:val="004A77A2"/>
    <w:rsid w:val="004B0100"/>
    <w:rsid w:val="004B037B"/>
    <w:rsid w:val="004B3982"/>
    <w:rsid w:val="004B495D"/>
    <w:rsid w:val="004B6666"/>
    <w:rsid w:val="004B777D"/>
    <w:rsid w:val="004C0CA7"/>
    <w:rsid w:val="004C11D7"/>
    <w:rsid w:val="004C5736"/>
    <w:rsid w:val="004C67B2"/>
    <w:rsid w:val="004D467D"/>
    <w:rsid w:val="004D69B6"/>
    <w:rsid w:val="004E12AF"/>
    <w:rsid w:val="004E1C4B"/>
    <w:rsid w:val="004E3201"/>
    <w:rsid w:val="004E39D0"/>
    <w:rsid w:val="004E4A08"/>
    <w:rsid w:val="004E4C45"/>
    <w:rsid w:val="004E579C"/>
    <w:rsid w:val="004E74AE"/>
    <w:rsid w:val="004F01AB"/>
    <w:rsid w:val="004F1A9C"/>
    <w:rsid w:val="004F3EE9"/>
    <w:rsid w:val="004F5BC6"/>
    <w:rsid w:val="004F6939"/>
    <w:rsid w:val="004F76E7"/>
    <w:rsid w:val="005003FB"/>
    <w:rsid w:val="00501915"/>
    <w:rsid w:val="00502C34"/>
    <w:rsid w:val="00506AB3"/>
    <w:rsid w:val="00507A60"/>
    <w:rsid w:val="00510A89"/>
    <w:rsid w:val="0051110F"/>
    <w:rsid w:val="005118EB"/>
    <w:rsid w:val="00512AC4"/>
    <w:rsid w:val="00513D0E"/>
    <w:rsid w:val="00517D48"/>
    <w:rsid w:val="00522866"/>
    <w:rsid w:val="005243C7"/>
    <w:rsid w:val="00530FAC"/>
    <w:rsid w:val="005319A1"/>
    <w:rsid w:val="00532F21"/>
    <w:rsid w:val="00533B90"/>
    <w:rsid w:val="00533DA8"/>
    <w:rsid w:val="005352AA"/>
    <w:rsid w:val="00536CC0"/>
    <w:rsid w:val="0053730C"/>
    <w:rsid w:val="00540ADD"/>
    <w:rsid w:val="00541909"/>
    <w:rsid w:val="005429FC"/>
    <w:rsid w:val="0054332E"/>
    <w:rsid w:val="00544B9D"/>
    <w:rsid w:val="00544CEC"/>
    <w:rsid w:val="00545ECA"/>
    <w:rsid w:val="00546B12"/>
    <w:rsid w:val="00546CC4"/>
    <w:rsid w:val="00551493"/>
    <w:rsid w:val="005536F1"/>
    <w:rsid w:val="00555733"/>
    <w:rsid w:val="00557CCD"/>
    <w:rsid w:val="00562A2C"/>
    <w:rsid w:val="00562E7F"/>
    <w:rsid w:val="00563036"/>
    <w:rsid w:val="00563288"/>
    <w:rsid w:val="005640C4"/>
    <w:rsid w:val="00564592"/>
    <w:rsid w:val="005669FC"/>
    <w:rsid w:val="00570282"/>
    <w:rsid w:val="005714EE"/>
    <w:rsid w:val="00571636"/>
    <w:rsid w:val="005805D2"/>
    <w:rsid w:val="005807F5"/>
    <w:rsid w:val="0058089C"/>
    <w:rsid w:val="00581BEE"/>
    <w:rsid w:val="00582145"/>
    <w:rsid w:val="00583766"/>
    <w:rsid w:val="00584562"/>
    <w:rsid w:val="00584F1C"/>
    <w:rsid w:val="00585CE2"/>
    <w:rsid w:val="00585D17"/>
    <w:rsid w:val="00587EEB"/>
    <w:rsid w:val="00592024"/>
    <w:rsid w:val="00592A68"/>
    <w:rsid w:val="0059425B"/>
    <w:rsid w:val="00594B4D"/>
    <w:rsid w:val="005965BB"/>
    <w:rsid w:val="005A00C6"/>
    <w:rsid w:val="005A065A"/>
    <w:rsid w:val="005A2486"/>
    <w:rsid w:val="005A293D"/>
    <w:rsid w:val="005A50BF"/>
    <w:rsid w:val="005A5D17"/>
    <w:rsid w:val="005A6539"/>
    <w:rsid w:val="005A6E59"/>
    <w:rsid w:val="005A7003"/>
    <w:rsid w:val="005A709C"/>
    <w:rsid w:val="005B004B"/>
    <w:rsid w:val="005B0273"/>
    <w:rsid w:val="005B0AD8"/>
    <w:rsid w:val="005B2599"/>
    <w:rsid w:val="005B37ED"/>
    <w:rsid w:val="005B4609"/>
    <w:rsid w:val="005B4814"/>
    <w:rsid w:val="005B4FC1"/>
    <w:rsid w:val="005B7260"/>
    <w:rsid w:val="005C0F62"/>
    <w:rsid w:val="005C1555"/>
    <w:rsid w:val="005C1AEC"/>
    <w:rsid w:val="005C3E81"/>
    <w:rsid w:val="005C5CD4"/>
    <w:rsid w:val="005C78D3"/>
    <w:rsid w:val="005D05FB"/>
    <w:rsid w:val="005D0890"/>
    <w:rsid w:val="005D0D54"/>
    <w:rsid w:val="005D3209"/>
    <w:rsid w:val="005D391C"/>
    <w:rsid w:val="005D4EC6"/>
    <w:rsid w:val="005D567E"/>
    <w:rsid w:val="005D6B1C"/>
    <w:rsid w:val="005E09ED"/>
    <w:rsid w:val="005E0E5B"/>
    <w:rsid w:val="005E1BE5"/>
    <w:rsid w:val="005E2FB8"/>
    <w:rsid w:val="005E3732"/>
    <w:rsid w:val="005E437C"/>
    <w:rsid w:val="005E4BC0"/>
    <w:rsid w:val="005E6401"/>
    <w:rsid w:val="005E7268"/>
    <w:rsid w:val="005E7651"/>
    <w:rsid w:val="005F51FA"/>
    <w:rsid w:val="005F58D3"/>
    <w:rsid w:val="005F5E02"/>
    <w:rsid w:val="005F60AC"/>
    <w:rsid w:val="005F7444"/>
    <w:rsid w:val="005F7598"/>
    <w:rsid w:val="006006DB"/>
    <w:rsid w:val="0060139A"/>
    <w:rsid w:val="00601C81"/>
    <w:rsid w:val="00601EF3"/>
    <w:rsid w:val="0060237F"/>
    <w:rsid w:val="006038C9"/>
    <w:rsid w:val="00605B4B"/>
    <w:rsid w:val="006112EB"/>
    <w:rsid w:val="00614B86"/>
    <w:rsid w:val="00616D0D"/>
    <w:rsid w:val="00617EA4"/>
    <w:rsid w:val="0062219F"/>
    <w:rsid w:val="006235D2"/>
    <w:rsid w:val="0062453B"/>
    <w:rsid w:val="0062457B"/>
    <w:rsid w:val="00624BAD"/>
    <w:rsid w:val="00625395"/>
    <w:rsid w:val="0062581B"/>
    <w:rsid w:val="00626C78"/>
    <w:rsid w:val="006329E3"/>
    <w:rsid w:val="00632BAA"/>
    <w:rsid w:val="00633F5C"/>
    <w:rsid w:val="006368E1"/>
    <w:rsid w:val="006431E6"/>
    <w:rsid w:val="0064397E"/>
    <w:rsid w:val="00644936"/>
    <w:rsid w:val="0064676B"/>
    <w:rsid w:val="00646949"/>
    <w:rsid w:val="00647AF6"/>
    <w:rsid w:val="006500FD"/>
    <w:rsid w:val="00653A17"/>
    <w:rsid w:val="00657384"/>
    <w:rsid w:val="00657DAF"/>
    <w:rsid w:val="0066196D"/>
    <w:rsid w:val="00663C3C"/>
    <w:rsid w:val="0066693B"/>
    <w:rsid w:val="006669C8"/>
    <w:rsid w:val="00667A6A"/>
    <w:rsid w:val="0067153C"/>
    <w:rsid w:val="00673C75"/>
    <w:rsid w:val="00675D7B"/>
    <w:rsid w:val="00676DCA"/>
    <w:rsid w:val="0067796A"/>
    <w:rsid w:val="006805CE"/>
    <w:rsid w:val="0068171C"/>
    <w:rsid w:val="006843F8"/>
    <w:rsid w:val="00685776"/>
    <w:rsid w:val="006858C3"/>
    <w:rsid w:val="00686EC9"/>
    <w:rsid w:val="006877C5"/>
    <w:rsid w:val="00690FED"/>
    <w:rsid w:val="00693D30"/>
    <w:rsid w:val="00694DD3"/>
    <w:rsid w:val="006A0F3C"/>
    <w:rsid w:val="006A1EF9"/>
    <w:rsid w:val="006A31DD"/>
    <w:rsid w:val="006A3B6A"/>
    <w:rsid w:val="006A4DE0"/>
    <w:rsid w:val="006A526B"/>
    <w:rsid w:val="006A5CFE"/>
    <w:rsid w:val="006A606F"/>
    <w:rsid w:val="006A7270"/>
    <w:rsid w:val="006B4171"/>
    <w:rsid w:val="006B58A1"/>
    <w:rsid w:val="006B59ED"/>
    <w:rsid w:val="006B5E3A"/>
    <w:rsid w:val="006C010A"/>
    <w:rsid w:val="006C139E"/>
    <w:rsid w:val="006C3322"/>
    <w:rsid w:val="006C42D9"/>
    <w:rsid w:val="006C49C6"/>
    <w:rsid w:val="006C5103"/>
    <w:rsid w:val="006C5AA8"/>
    <w:rsid w:val="006C6E30"/>
    <w:rsid w:val="006D148D"/>
    <w:rsid w:val="006D1661"/>
    <w:rsid w:val="006D185E"/>
    <w:rsid w:val="006D20A7"/>
    <w:rsid w:val="006D25D4"/>
    <w:rsid w:val="006D273F"/>
    <w:rsid w:val="006D35BE"/>
    <w:rsid w:val="006D4029"/>
    <w:rsid w:val="006D6E17"/>
    <w:rsid w:val="006D6F6D"/>
    <w:rsid w:val="006E0D94"/>
    <w:rsid w:val="006E38EB"/>
    <w:rsid w:val="006E3B93"/>
    <w:rsid w:val="006E69EF"/>
    <w:rsid w:val="006E6E42"/>
    <w:rsid w:val="006E7262"/>
    <w:rsid w:val="006F00B9"/>
    <w:rsid w:val="006F463C"/>
    <w:rsid w:val="006F4C77"/>
    <w:rsid w:val="006F4F11"/>
    <w:rsid w:val="006F7D68"/>
    <w:rsid w:val="00702244"/>
    <w:rsid w:val="00702777"/>
    <w:rsid w:val="007029A5"/>
    <w:rsid w:val="007033B7"/>
    <w:rsid w:val="00704AD4"/>
    <w:rsid w:val="00704CF2"/>
    <w:rsid w:val="00706241"/>
    <w:rsid w:val="00707183"/>
    <w:rsid w:val="00710CFF"/>
    <w:rsid w:val="00711609"/>
    <w:rsid w:val="00711769"/>
    <w:rsid w:val="00712AD5"/>
    <w:rsid w:val="00716C3D"/>
    <w:rsid w:val="00720928"/>
    <w:rsid w:val="0072107A"/>
    <w:rsid w:val="00722B63"/>
    <w:rsid w:val="00725ADE"/>
    <w:rsid w:val="00727F09"/>
    <w:rsid w:val="00730E6F"/>
    <w:rsid w:val="007327DB"/>
    <w:rsid w:val="00733312"/>
    <w:rsid w:val="00733BE2"/>
    <w:rsid w:val="00733FF6"/>
    <w:rsid w:val="007340D1"/>
    <w:rsid w:val="007364B1"/>
    <w:rsid w:val="00740C9E"/>
    <w:rsid w:val="00743AB4"/>
    <w:rsid w:val="007458D2"/>
    <w:rsid w:val="00745B69"/>
    <w:rsid w:val="00746F7E"/>
    <w:rsid w:val="00746FB7"/>
    <w:rsid w:val="00747657"/>
    <w:rsid w:val="007504C7"/>
    <w:rsid w:val="0075476B"/>
    <w:rsid w:val="00754AAB"/>
    <w:rsid w:val="00754E3C"/>
    <w:rsid w:val="00755BE7"/>
    <w:rsid w:val="0075643F"/>
    <w:rsid w:val="00756652"/>
    <w:rsid w:val="00760013"/>
    <w:rsid w:val="0076228C"/>
    <w:rsid w:val="0076239D"/>
    <w:rsid w:val="00762E7A"/>
    <w:rsid w:val="00765116"/>
    <w:rsid w:val="007659CA"/>
    <w:rsid w:val="00770126"/>
    <w:rsid w:val="00773B66"/>
    <w:rsid w:val="00773C49"/>
    <w:rsid w:val="00774059"/>
    <w:rsid w:val="00776510"/>
    <w:rsid w:val="007771E0"/>
    <w:rsid w:val="007771EB"/>
    <w:rsid w:val="0078167D"/>
    <w:rsid w:val="00782E06"/>
    <w:rsid w:val="00782FD9"/>
    <w:rsid w:val="00783259"/>
    <w:rsid w:val="00783584"/>
    <w:rsid w:val="007836A1"/>
    <w:rsid w:val="00785971"/>
    <w:rsid w:val="007869B8"/>
    <w:rsid w:val="00786EE7"/>
    <w:rsid w:val="00787F74"/>
    <w:rsid w:val="0079032E"/>
    <w:rsid w:val="00791DB5"/>
    <w:rsid w:val="007921EB"/>
    <w:rsid w:val="0079382D"/>
    <w:rsid w:val="00794FB0"/>
    <w:rsid w:val="0079544A"/>
    <w:rsid w:val="00795DC2"/>
    <w:rsid w:val="00797F31"/>
    <w:rsid w:val="007A01A5"/>
    <w:rsid w:val="007A104F"/>
    <w:rsid w:val="007A202D"/>
    <w:rsid w:val="007A3361"/>
    <w:rsid w:val="007A498A"/>
    <w:rsid w:val="007A594D"/>
    <w:rsid w:val="007A75DC"/>
    <w:rsid w:val="007A7E25"/>
    <w:rsid w:val="007B0C86"/>
    <w:rsid w:val="007B0FB6"/>
    <w:rsid w:val="007B137B"/>
    <w:rsid w:val="007B682F"/>
    <w:rsid w:val="007B6927"/>
    <w:rsid w:val="007B724A"/>
    <w:rsid w:val="007B7ADA"/>
    <w:rsid w:val="007B7CE2"/>
    <w:rsid w:val="007C14B2"/>
    <w:rsid w:val="007C4597"/>
    <w:rsid w:val="007C4F2E"/>
    <w:rsid w:val="007C5B27"/>
    <w:rsid w:val="007C5F09"/>
    <w:rsid w:val="007D490F"/>
    <w:rsid w:val="007D73A6"/>
    <w:rsid w:val="007E2628"/>
    <w:rsid w:val="007E2A16"/>
    <w:rsid w:val="007E3B65"/>
    <w:rsid w:val="007E4B96"/>
    <w:rsid w:val="007E6E7A"/>
    <w:rsid w:val="007E7C87"/>
    <w:rsid w:val="007F0CE3"/>
    <w:rsid w:val="007F0E1F"/>
    <w:rsid w:val="007F1E01"/>
    <w:rsid w:val="007F3DAC"/>
    <w:rsid w:val="007F3E99"/>
    <w:rsid w:val="007F3FEC"/>
    <w:rsid w:val="007F73FF"/>
    <w:rsid w:val="00800952"/>
    <w:rsid w:val="00801312"/>
    <w:rsid w:val="00801DB9"/>
    <w:rsid w:val="00801E0B"/>
    <w:rsid w:val="00813B2E"/>
    <w:rsid w:val="00816E22"/>
    <w:rsid w:val="008175C4"/>
    <w:rsid w:val="00817987"/>
    <w:rsid w:val="0082028F"/>
    <w:rsid w:val="00820965"/>
    <w:rsid w:val="008232B0"/>
    <w:rsid w:val="00824A2C"/>
    <w:rsid w:val="00825565"/>
    <w:rsid w:val="008268D2"/>
    <w:rsid w:val="008305E9"/>
    <w:rsid w:val="0083291A"/>
    <w:rsid w:val="00832FE4"/>
    <w:rsid w:val="00833E4A"/>
    <w:rsid w:val="008344F8"/>
    <w:rsid w:val="008351ED"/>
    <w:rsid w:val="00837AA1"/>
    <w:rsid w:val="00840671"/>
    <w:rsid w:val="00842739"/>
    <w:rsid w:val="008429E1"/>
    <w:rsid w:val="00842E31"/>
    <w:rsid w:val="00842FEE"/>
    <w:rsid w:val="008438B0"/>
    <w:rsid w:val="00843FDD"/>
    <w:rsid w:val="00845053"/>
    <w:rsid w:val="00846395"/>
    <w:rsid w:val="008467B1"/>
    <w:rsid w:val="00847984"/>
    <w:rsid w:val="008501BB"/>
    <w:rsid w:val="008505BA"/>
    <w:rsid w:val="00850BA0"/>
    <w:rsid w:val="00851B9E"/>
    <w:rsid w:val="00854329"/>
    <w:rsid w:val="00856034"/>
    <w:rsid w:val="008576DB"/>
    <w:rsid w:val="00857805"/>
    <w:rsid w:val="00857997"/>
    <w:rsid w:val="00860280"/>
    <w:rsid w:val="00860DA2"/>
    <w:rsid w:val="00861396"/>
    <w:rsid w:val="008643E3"/>
    <w:rsid w:val="00864BB6"/>
    <w:rsid w:val="00864C5B"/>
    <w:rsid w:val="00866D47"/>
    <w:rsid w:val="00866EB3"/>
    <w:rsid w:val="008674EE"/>
    <w:rsid w:val="0086782A"/>
    <w:rsid w:val="008718E4"/>
    <w:rsid w:val="00871F06"/>
    <w:rsid w:val="00873B88"/>
    <w:rsid w:val="00874483"/>
    <w:rsid w:val="00877B54"/>
    <w:rsid w:val="00880850"/>
    <w:rsid w:val="008849A7"/>
    <w:rsid w:val="00884EF4"/>
    <w:rsid w:val="00885B9D"/>
    <w:rsid w:val="00886027"/>
    <w:rsid w:val="00887D42"/>
    <w:rsid w:val="00890275"/>
    <w:rsid w:val="00894CD3"/>
    <w:rsid w:val="00895638"/>
    <w:rsid w:val="00895B10"/>
    <w:rsid w:val="00896860"/>
    <w:rsid w:val="008A028E"/>
    <w:rsid w:val="008A02E9"/>
    <w:rsid w:val="008A0921"/>
    <w:rsid w:val="008A183E"/>
    <w:rsid w:val="008A1BC4"/>
    <w:rsid w:val="008A1CC0"/>
    <w:rsid w:val="008A4093"/>
    <w:rsid w:val="008A6F4C"/>
    <w:rsid w:val="008B5D1A"/>
    <w:rsid w:val="008B711A"/>
    <w:rsid w:val="008B7A93"/>
    <w:rsid w:val="008B7CFE"/>
    <w:rsid w:val="008C06AB"/>
    <w:rsid w:val="008C0E5A"/>
    <w:rsid w:val="008C1597"/>
    <w:rsid w:val="008C19C5"/>
    <w:rsid w:val="008C1CFD"/>
    <w:rsid w:val="008C22E3"/>
    <w:rsid w:val="008C251E"/>
    <w:rsid w:val="008C2A71"/>
    <w:rsid w:val="008C7C0E"/>
    <w:rsid w:val="008D1F95"/>
    <w:rsid w:val="008D482F"/>
    <w:rsid w:val="008D4DA9"/>
    <w:rsid w:val="008D547E"/>
    <w:rsid w:val="008D61E3"/>
    <w:rsid w:val="008E081A"/>
    <w:rsid w:val="008E24E4"/>
    <w:rsid w:val="008E2A4D"/>
    <w:rsid w:val="008E382D"/>
    <w:rsid w:val="008E472B"/>
    <w:rsid w:val="008E567A"/>
    <w:rsid w:val="008E7509"/>
    <w:rsid w:val="008F1A12"/>
    <w:rsid w:val="008F3B5C"/>
    <w:rsid w:val="008F47F9"/>
    <w:rsid w:val="008F4A8E"/>
    <w:rsid w:val="008F4BCD"/>
    <w:rsid w:val="008F55F5"/>
    <w:rsid w:val="008F58F4"/>
    <w:rsid w:val="008F6457"/>
    <w:rsid w:val="008F7076"/>
    <w:rsid w:val="00901325"/>
    <w:rsid w:val="0090251C"/>
    <w:rsid w:val="009056D0"/>
    <w:rsid w:val="0090599C"/>
    <w:rsid w:val="00905ED3"/>
    <w:rsid w:val="0090753D"/>
    <w:rsid w:val="00907683"/>
    <w:rsid w:val="009119FA"/>
    <w:rsid w:val="0091386A"/>
    <w:rsid w:val="00913F23"/>
    <w:rsid w:val="00914F4A"/>
    <w:rsid w:val="0091519F"/>
    <w:rsid w:val="00916969"/>
    <w:rsid w:val="00916ED4"/>
    <w:rsid w:val="00920394"/>
    <w:rsid w:val="00921F96"/>
    <w:rsid w:val="0092409B"/>
    <w:rsid w:val="00924167"/>
    <w:rsid w:val="00924625"/>
    <w:rsid w:val="00924DB0"/>
    <w:rsid w:val="009266C0"/>
    <w:rsid w:val="00931100"/>
    <w:rsid w:val="00931455"/>
    <w:rsid w:val="00931B05"/>
    <w:rsid w:val="009333E3"/>
    <w:rsid w:val="00933B4E"/>
    <w:rsid w:val="00935E94"/>
    <w:rsid w:val="009361E0"/>
    <w:rsid w:val="0093635C"/>
    <w:rsid w:val="009400E1"/>
    <w:rsid w:val="00940BA8"/>
    <w:rsid w:val="00942EA9"/>
    <w:rsid w:val="009450F3"/>
    <w:rsid w:val="00945F90"/>
    <w:rsid w:val="009465A3"/>
    <w:rsid w:val="00947A20"/>
    <w:rsid w:val="0095017F"/>
    <w:rsid w:val="00950630"/>
    <w:rsid w:val="009512D0"/>
    <w:rsid w:val="009529A7"/>
    <w:rsid w:val="0095462C"/>
    <w:rsid w:val="00960475"/>
    <w:rsid w:val="00960AC3"/>
    <w:rsid w:val="00962EA6"/>
    <w:rsid w:val="00965912"/>
    <w:rsid w:val="009664DC"/>
    <w:rsid w:val="00966A34"/>
    <w:rsid w:val="00966D7D"/>
    <w:rsid w:val="00967D43"/>
    <w:rsid w:val="00970A4F"/>
    <w:rsid w:val="00971CE5"/>
    <w:rsid w:val="00971D78"/>
    <w:rsid w:val="0097368A"/>
    <w:rsid w:val="00973EF0"/>
    <w:rsid w:val="0097504B"/>
    <w:rsid w:val="00976443"/>
    <w:rsid w:val="00976D71"/>
    <w:rsid w:val="00976F80"/>
    <w:rsid w:val="009776C3"/>
    <w:rsid w:val="0097786B"/>
    <w:rsid w:val="00983D12"/>
    <w:rsid w:val="00983F8B"/>
    <w:rsid w:val="00983FDB"/>
    <w:rsid w:val="00984C09"/>
    <w:rsid w:val="009857D0"/>
    <w:rsid w:val="00985F60"/>
    <w:rsid w:val="00991272"/>
    <w:rsid w:val="00991FC3"/>
    <w:rsid w:val="00994FA9"/>
    <w:rsid w:val="009959B8"/>
    <w:rsid w:val="00995B99"/>
    <w:rsid w:val="00996DDF"/>
    <w:rsid w:val="00997DE3"/>
    <w:rsid w:val="009A0373"/>
    <w:rsid w:val="009A266E"/>
    <w:rsid w:val="009A5BE1"/>
    <w:rsid w:val="009B001B"/>
    <w:rsid w:val="009B0CC6"/>
    <w:rsid w:val="009B4F26"/>
    <w:rsid w:val="009B5594"/>
    <w:rsid w:val="009B5980"/>
    <w:rsid w:val="009B757F"/>
    <w:rsid w:val="009B787C"/>
    <w:rsid w:val="009C3569"/>
    <w:rsid w:val="009C4F8C"/>
    <w:rsid w:val="009C5A4D"/>
    <w:rsid w:val="009C700C"/>
    <w:rsid w:val="009C7ABA"/>
    <w:rsid w:val="009C7ADA"/>
    <w:rsid w:val="009D0993"/>
    <w:rsid w:val="009D1B24"/>
    <w:rsid w:val="009D22F2"/>
    <w:rsid w:val="009D398D"/>
    <w:rsid w:val="009D3BF5"/>
    <w:rsid w:val="009D75A2"/>
    <w:rsid w:val="009E0882"/>
    <w:rsid w:val="009E1410"/>
    <w:rsid w:val="009E256C"/>
    <w:rsid w:val="009E39C8"/>
    <w:rsid w:val="009E58A2"/>
    <w:rsid w:val="009E68A3"/>
    <w:rsid w:val="009E6EC1"/>
    <w:rsid w:val="009E7FE1"/>
    <w:rsid w:val="009F0C07"/>
    <w:rsid w:val="009F0C9D"/>
    <w:rsid w:val="009F1BAC"/>
    <w:rsid w:val="009F2C9A"/>
    <w:rsid w:val="009F395C"/>
    <w:rsid w:val="009F4466"/>
    <w:rsid w:val="009F7C23"/>
    <w:rsid w:val="00A01690"/>
    <w:rsid w:val="00A04FF6"/>
    <w:rsid w:val="00A069B2"/>
    <w:rsid w:val="00A076AC"/>
    <w:rsid w:val="00A11353"/>
    <w:rsid w:val="00A11893"/>
    <w:rsid w:val="00A122D7"/>
    <w:rsid w:val="00A1416A"/>
    <w:rsid w:val="00A14A7F"/>
    <w:rsid w:val="00A14CC6"/>
    <w:rsid w:val="00A16FC9"/>
    <w:rsid w:val="00A177B6"/>
    <w:rsid w:val="00A203DC"/>
    <w:rsid w:val="00A206A4"/>
    <w:rsid w:val="00A213B6"/>
    <w:rsid w:val="00A21635"/>
    <w:rsid w:val="00A23810"/>
    <w:rsid w:val="00A23935"/>
    <w:rsid w:val="00A24A66"/>
    <w:rsid w:val="00A277D4"/>
    <w:rsid w:val="00A27ECB"/>
    <w:rsid w:val="00A308FD"/>
    <w:rsid w:val="00A3115C"/>
    <w:rsid w:val="00A36F20"/>
    <w:rsid w:val="00A370C6"/>
    <w:rsid w:val="00A3736C"/>
    <w:rsid w:val="00A37CFA"/>
    <w:rsid w:val="00A411FB"/>
    <w:rsid w:val="00A42A13"/>
    <w:rsid w:val="00A42A19"/>
    <w:rsid w:val="00A4385B"/>
    <w:rsid w:val="00A438B2"/>
    <w:rsid w:val="00A43E24"/>
    <w:rsid w:val="00A50545"/>
    <w:rsid w:val="00A52930"/>
    <w:rsid w:val="00A52BDE"/>
    <w:rsid w:val="00A55067"/>
    <w:rsid w:val="00A570CA"/>
    <w:rsid w:val="00A57FB2"/>
    <w:rsid w:val="00A6087D"/>
    <w:rsid w:val="00A61878"/>
    <w:rsid w:val="00A618CA"/>
    <w:rsid w:val="00A64767"/>
    <w:rsid w:val="00A64A1F"/>
    <w:rsid w:val="00A64B79"/>
    <w:rsid w:val="00A64CF0"/>
    <w:rsid w:val="00A65CC8"/>
    <w:rsid w:val="00A6757C"/>
    <w:rsid w:val="00A71F12"/>
    <w:rsid w:val="00A723C3"/>
    <w:rsid w:val="00A73EFD"/>
    <w:rsid w:val="00A7591F"/>
    <w:rsid w:val="00A763AC"/>
    <w:rsid w:val="00A774E4"/>
    <w:rsid w:val="00A8010E"/>
    <w:rsid w:val="00A80F8B"/>
    <w:rsid w:val="00A821B6"/>
    <w:rsid w:val="00A82296"/>
    <w:rsid w:val="00A840E9"/>
    <w:rsid w:val="00A8423B"/>
    <w:rsid w:val="00A8629B"/>
    <w:rsid w:val="00A86996"/>
    <w:rsid w:val="00A86FEA"/>
    <w:rsid w:val="00A87ABC"/>
    <w:rsid w:val="00A902A1"/>
    <w:rsid w:val="00A904DD"/>
    <w:rsid w:val="00A9142E"/>
    <w:rsid w:val="00A91DE8"/>
    <w:rsid w:val="00A92E94"/>
    <w:rsid w:val="00A936E0"/>
    <w:rsid w:val="00A97250"/>
    <w:rsid w:val="00A97469"/>
    <w:rsid w:val="00AA0FA5"/>
    <w:rsid w:val="00AA36F9"/>
    <w:rsid w:val="00AA51E2"/>
    <w:rsid w:val="00AA520D"/>
    <w:rsid w:val="00AA7A5B"/>
    <w:rsid w:val="00AB147B"/>
    <w:rsid w:val="00AB1586"/>
    <w:rsid w:val="00AB58B2"/>
    <w:rsid w:val="00AB6309"/>
    <w:rsid w:val="00AB6459"/>
    <w:rsid w:val="00AB7544"/>
    <w:rsid w:val="00AC2818"/>
    <w:rsid w:val="00AC4E3D"/>
    <w:rsid w:val="00AC6AB0"/>
    <w:rsid w:val="00AC791E"/>
    <w:rsid w:val="00AD0975"/>
    <w:rsid w:val="00AD229E"/>
    <w:rsid w:val="00AD3E95"/>
    <w:rsid w:val="00AD4BA1"/>
    <w:rsid w:val="00AD755A"/>
    <w:rsid w:val="00AD7B11"/>
    <w:rsid w:val="00AE02F3"/>
    <w:rsid w:val="00AE10DD"/>
    <w:rsid w:val="00AE18DC"/>
    <w:rsid w:val="00AE1A5C"/>
    <w:rsid w:val="00AE2127"/>
    <w:rsid w:val="00AE31FE"/>
    <w:rsid w:val="00AE3BAD"/>
    <w:rsid w:val="00AE5792"/>
    <w:rsid w:val="00AE5C6C"/>
    <w:rsid w:val="00AF06C6"/>
    <w:rsid w:val="00AF22A8"/>
    <w:rsid w:val="00AF4D1B"/>
    <w:rsid w:val="00AF538A"/>
    <w:rsid w:val="00AF67DA"/>
    <w:rsid w:val="00AF6CDB"/>
    <w:rsid w:val="00AF7112"/>
    <w:rsid w:val="00B022A8"/>
    <w:rsid w:val="00B02CD7"/>
    <w:rsid w:val="00B02DEA"/>
    <w:rsid w:val="00B03CA3"/>
    <w:rsid w:val="00B03DA6"/>
    <w:rsid w:val="00B042BF"/>
    <w:rsid w:val="00B04AF6"/>
    <w:rsid w:val="00B04FFC"/>
    <w:rsid w:val="00B05632"/>
    <w:rsid w:val="00B06490"/>
    <w:rsid w:val="00B068E7"/>
    <w:rsid w:val="00B0768C"/>
    <w:rsid w:val="00B07FE7"/>
    <w:rsid w:val="00B12ECD"/>
    <w:rsid w:val="00B131DA"/>
    <w:rsid w:val="00B13C88"/>
    <w:rsid w:val="00B146C2"/>
    <w:rsid w:val="00B16A97"/>
    <w:rsid w:val="00B209D3"/>
    <w:rsid w:val="00B230AE"/>
    <w:rsid w:val="00B239C9"/>
    <w:rsid w:val="00B23C20"/>
    <w:rsid w:val="00B25515"/>
    <w:rsid w:val="00B26EAF"/>
    <w:rsid w:val="00B27B7B"/>
    <w:rsid w:val="00B3069F"/>
    <w:rsid w:val="00B3265B"/>
    <w:rsid w:val="00B34A25"/>
    <w:rsid w:val="00B34AB6"/>
    <w:rsid w:val="00B35397"/>
    <w:rsid w:val="00B37DD7"/>
    <w:rsid w:val="00B429E8"/>
    <w:rsid w:val="00B45C20"/>
    <w:rsid w:val="00B45FA8"/>
    <w:rsid w:val="00B45FDE"/>
    <w:rsid w:val="00B46754"/>
    <w:rsid w:val="00B5205A"/>
    <w:rsid w:val="00B53D73"/>
    <w:rsid w:val="00B55AC2"/>
    <w:rsid w:val="00B567EA"/>
    <w:rsid w:val="00B57555"/>
    <w:rsid w:val="00B6066D"/>
    <w:rsid w:val="00B63441"/>
    <w:rsid w:val="00B64814"/>
    <w:rsid w:val="00B64965"/>
    <w:rsid w:val="00B6772E"/>
    <w:rsid w:val="00B67DE3"/>
    <w:rsid w:val="00B704F7"/>
    <w:rsid w:val="00B7146C"/>
    <w:rsid w:val="00B72A8A"/>
    <w:rsid w:val="00B749A2"/>
    <w:rsid w:val="00B749B4"/>
    <w:rsid w:val="00B76780"/>
    <w:rsid w:val="00B76A95"/>
    <w:rsid w:val="00B76C9D"/>
    <w:rsid w:val="00B772D1"/>
    <w:rsid w:val="00B8096C"/>
    <w:rsid w:val="00B809D5"/>
    <w:rsid w:val="00B81A71"/>
    <w:rsid w:val="00B82C22"/>
    <w:rsid w:val="00B87528"/>
    <w:rsid w:val="00B90E92"/>
    <w:rsid w:val="00B93485"/>
    <w:rsid w:val="00B94785"/>
    <w:rsid w:val="00B95247"/>
    <w:rsid w:val="00B95447"/>
    <w:rsid w:val="00B95B3A"/>
    <w:rsid w:val="00B975AD"/>
    <w:rsid w:val="00BA0189"/>
    <w:rsid w:val="00BA1527"/>
    <w:rsid w:val="00BA492D"/>
    <w:rsid w:val="00BA4B5F"/>
    <w:rsid w:val="00BA4BE5"/>
    <w:rsid w:val="00BA5C56"/>
    <w:rsid w:val="00BA6D28"/>
    <w:rsid w:val="00BB1A32"/>
    <w:rsid w:val="00BB1EE0"/>
    <w:rsid w:val="00BB3964"/>
    <w:rsid w:val="00BB50B6"/>
    <w:rsid w:val="00BB6662"/>
    <w:rsid w:val="00BB6890"/>
    <w:rsid w:val="00BC0A50"/>
    <w:rsid w:val="00BC21EE"/>
    <w:rsid w:val="00BC261B"/>
    <w:rsid w:val="00BC262E"/>
    <w:rsid w:val="00BC44A3"/>
    <w:rsid w:val="00BC4E8F"/>
    <w:rsid w:val="00BC6DE2"/>
    <w:rsid w:val="00BC726B"/>
    <w:rsid w:val="00BC7F42"/>
    <w:rsid w:val="00BD02B6"/>
    <w:rsid w:val="00BD08F2"/>
    <w:rsid w:val="00BD0C9E"/>
    <w:rsid w:val="00BD118D"/>
    <w:rsid w:val="00BD3392"/>
    <w:rsid w:val="00BD3480"/>
    <w:rsid w:val="00BD627B"/>
    <w:rsid w:val="00BD65B0"/>
    <w:rsid w:val="00BE0226"/>
    <w:rsid w:val="00BE4E29"/>
    <w:rsid w:val="00BE6173"/>
    <w:rsid w:val="00BE7E01"/>
    <w:rsid w:val="00BF1927"/>
    <w:rsid w:val="00BF25A6"/>
    <w:rsid w:val="00BF2A72"/>
    <w:rsid w:val="00BF2B32"/>
    <w:rsid w:val="00BF52F7"/>
    <w:rsid w:val="00BF53D0"/>
    <w:rsid w:val="00BF5766"/>
    <w:rsid w:val="00BF57DF"/>
    <w:rsid w:val="00BF6CD2"/>
    <w:rsid w:val="00BF71B4"/>
    <w:rsid w:val="00C01153"/>
    <w:rsid w:val="00C01557"/>
    <w:rsid w:val="00C029BD"/>
    <w:rsid w:val="00C03EBE"/>
    <w:rsid w:val="00C058A1"/>
    <w:rsid w:val="00C05F79"/>
    <w:rsid w:val="00C070DD"/>
    <w:rsid w:val="00C0754A"/>
    <w:rsid w:val="00C07595"/>
    <w:rsid w:val="00C07F70"/>
    <w:rsid w:val="00C07FEB"/>
    <w:rsid w:val="00C11381"/>
    <w:rsid w:val="00C13373"/>
    <w:rsid w:val="00C151FA"/>
    <w:rsid w:val="00C16DEF"/>
    <w:rsid w:val="00C2048E"/>
    <w:rsid w:val="00C24440"/>
    <w:rsid w:val="00C2457E"/>
    <w:rsid w:val="00C24B8C"/>
    <w:rsid w:val="00C25262"/>
    <w:rsid w:val="00C25AD5"/>
    <w:rsid w:val="00C25CC1"/>
    <w:rsid w:val="00C25FEE"/>
    <w:rsid w:val="00C2642C"/>
    <w:rsid w:val="00C26C56"/>
    <w:rsid w:val="00C26E14"/>
    <w:rsid w:val="00C27E14"/>
    <w:rsid w:val="00C33467"/>
    <w:rsid w:val="00C3352C"/>
    <w:rsid w:val="00C33ABC"/>
    <w:rsid w:val="00C35509"/>
    <w:rsid w:val="00C42F23"/>
    <w:rsid w:val="00C4331E"/>
    <w:rsid w:val="00C43BD5"/>
    <w:rsid w:val="00C44596"/>
    <w:rsid w:val="00C50703"/>
    <w:rsid w:val="00C5497F"/>
    <w:rsid w:val="00C56BBC"/>
    <w:rsid w:val="00C61AC7"/>
    <w:rsid w:val="00C63F30"/>
    <w:rsid w:val="00C65F9A"/>
    <w:rsid w:val="00C664AF"/>
    <w:rsid w:val="00C70234"/>
    <w:rsid w:val="00C7070B"/>
    <w:rsid w:val="00C71D9B"/>
    <w:rsid w:val="00C75E2C"/>
    <w:rsid w:val="00C8060A"/>
    <w:rsid w:val="00C80E79"/>
    <w:rsid w:val="00C861CF"/>
    <w:rsid w:val="00C86280"/>
    <w:rsid w:val="00C87832"/>
    <w:rsid w:val="00C910A1"/>
    <w:rsid w:val="00C93CE2"/>
    <w:rsid w:val="00C9537E"/>
    <w:rsid w:val="00C9647C"/>
    <w:rsid w:val="00C965E9"/>
    <w:rsid w:val="00C97B80"/>
    <w:rsid w:val="00CA0045"/>
    <w:rsid w:val="00CA0AD2"/>
    <w:rsid w:val="00CA134B"/>
    <w:rsid w:val="00CA4A99"/>
    <w:rsid w:val="00CA5CFF"/>
    <w:rsid w:val="00CB11B1"/>
    <w:rsid w:val="00CB3458"/>
    <w:rsid w:val="00CB38B8"/>
    <w:rsid w:val="00CB39B9"/>
    <w:rsid w:val="00CB39DC"/>
    <w:rsid w:val="00CB3A97"/>
    <w:rsid w:val="00CB4362"/>
    <w:rsid w:val="00CB7B26"/>
    <w:rsid w:val="00CC2225"/>
    <w:rsid w:val="00CC227F"/>
    <w:rsid w:val="00CC4EC6"/>
    <w:rsid w:val="00CD1107"/>
    <w:rsid w:val="00CD128E"/>
    <w:rsid w:val="00CD3041"/>
    <w:rsid w:val="00CD443D"/>
    <w:rsid w:val="00CD563C"/>
    <w:rsid w:val="00CD65FB"/>
    <w:rsid w:val="00CE015B"/>
    <w:rsid w:val="00CE02BC"/>
    <w:rsid w:val="00CE0FB7"/>
    <w:rsid w:val="00CE1333"/>
    <w:rsid w:val="00CE1DBD"/>
    <w:rsid w:val="00CE2763"/>
    <w:rsid w:val="00CE6657"/>
    <w:rsid w:val="00CE7D25"/>
    <w:rsid w:val="00CF0162"/>
    <w:rsid w:val="00CF1302"/>
    <w:rsid w:val="00CF2C9D"/>
    <w:rsid w:val="00CF5EE4"/>
    <w:rsid w:val="00CF5F56"/>
    <w:rsid w:val="00CF6100"/>
    <w:rsid w:val="00CF7C04"/>
    <w:rsid w:val="00D00790"/>
    <w:rsid w:val="00D027D0"/>
    <w:rsid w:val="00D04CF5"/>
    <w:rsid w:val="00D05876"/>
    <w:rsid w:val="00D0731E"/>
    <w:rsid w:val="00D123E1"/>
    <w:rsid w:val="00D12819"/>
    <w:rsid w:val="00D14063"/>
    <w:rsid w:val="00D15610"/>
    <w:rsid w:val="00D1731D"/>
    <w:rsid w:val="00D212C4"/>
    <w:rsid w:val="00D22932"/>
    <w:rsid w:val="00D23519"/>
    <w:rsid w:val="00D2443E"/>
    <w:rsid w:val="00D25358"/>
    <w:rsid w:val="00D26880"/>
    <w:rsid w:val="00D27A94"/>
    <w:rsid w:val="00D306EE"/>
    <w:rsid w:val="00D313AF"/>
    <w:rsid w:val="00D31901"/>
    <w:rsid w:val="00D34DCC"/>
    <w:rsid w:val="00D354E8"/>
    <w:rsid w:val="00D40848"/>
    <w:rsid w:val="00D4106F"/>
    <w:rsid w:val="00D436D3"/>
    <w:rsid w:val="00D444BC"/>
    <w:rsid w:val="00D4472C"/>
    <w:rsid w:val="00D44F58"/>
    <w:rsid w:val="00D505A4"/>
    <w:rsid w:val="00D50DE9"/>
    <w:rsid w:val="00D51046"/>
    <w:rsid w:val="00D51CE8"/>
    <w:rsid w:val="00D51E72"/>
    <w:rsid w:val="00D52DD3"/>
    <w:rsid w:val="00D55414"/>
    <w:rsid w:val="00D62088"/>
    <w:rsid w:val="00D643C5"/>
    <w:rsid w:val="00D66226"/>
    <w:rsid w:val="00D664FF"/>
    <w:rsid w:val="00D66927"/>
    <w:rsid w:val="00D671B1"/>
    <w:rsid w:val="00D673F9"/>
    <w:rsid w:val="00D730C2"/>
    <w:rsid w:val="00D733AD"/>
    <w:rsid w:val="00D75896"/>
    <w:rsid w:val="00D86DB4"/>
    <w:rsid w:val="00D872B1"/>
    <w:rsid w:val="00D949A1"/>
    <w:rsid w:val="00D953A2"/>
    <w:rsid w:val="00D954C5"/>
    <w:rsid w:val="00D9765A"/>
    <w:rsid w:val="00DA036B"/>
    <w:rsid w:val="00DA2D29"/>
    <w:rsid w:val="00DA3032"/>
    <w:rsid w:val="00DA39A0"/>
    <w:rsid w:val="00DA41C0"/>
    <w:rsid w:val="00DA469D"/>
    <w:rsid w:val="00DA609A"/>
    <w:rsid w:val="00DA7AF9"/>
    <w:rsid w:val="00DB16B3"/>
    <w:rsid w:val="00DB1EA7"/>
    <w:rsid w:val="00DB2287"/>
    <w:rsid w:val="00DB29BC"/>
    <w:rsid w:val="00DB399E"/>
    <w:rsid w:val="00DB39D8"/>
    <w:rsid w:val="00DB3A1E"/>
    <w:rsid w:val="00DC0633"/>
    <w:rsid w:val="00DC552B"/>
    <w:rsid w:val="00DC7641"/>
    <w:rsid w:val="00DD120D"/>
    <w:rsid w:val="00DD2DFC"/>
    <w:rsid w:val="00DD3975"/>
    <w:rsid w:val="00DD47E3"/>
    <w:rsid w:val="00DE13FB"/>
    <w:rsid w:val="00DE193C"/>
    <w:rsid w:val="00DE1C05"/>
    <w:rsid w:val="00DE5172"/>
    <w:rsid w:val="00DE5914"/>
    <w:rsid w:val="00DE5B17"/>
    <w:rsid w:val="00DE5D74"/>
    <w:rsid w:val="00DE62FD"/>
    <w:rsid w:val="00DF1E26"/>
    <w:rsid w:val="00DF1FCD"/>
    <w:rsid w:val="00DF229F"/>
    <w:rsid w:val="00DF24B5"/>
    <w:rsid w:val="00DF6817"/>
    <w:rsid w:val="00E002A3"/>
    <w:rsid w:val="00E00C8D"/>
    <w:rsid w:val="00E04964"/>
    <w:rsid w:val="00E104E4"/>
    <w:rsid w:val="00E11015"/>
    <w:rsid w:val="00E1320C"/>
    <w:rsid w:val="00E14961"/>
    <w:rsid w:val="00E16925"/>
    <w:rsid w:val="00E171A1"/>
    <w:rsid w:val="00E17A3B"/>
    <w:rsid w:val="00E17C6B"/>
    <w:rsid w:val="00E20541"/>
    <w:rsid w:val="00E215DA"/>
    <w:rsid w:val="00E22919"/>
    <w:rsid w:val="00E229C0"/>
    <w:rsid w:val="00E23E3C"/>
    <w:rsid w:val="00E25720"/>
    <w:rsid w:val="00E2669C"/>
    <w:rsid w:val="00E26C1A"/>
    <w:rsid w:val="00E272CA"/>
    <w:rsid w:val="00E27BE9"/>
    <w:rsid w:val="00E27C92"/>
    <w:rsid w:val="00E31031"/>
    <w:rsid w:val="00E3160E"/>
    <w:rsid w:val="00E326E0"/>
    <w:rsid w:val="00E32E08"/>
    <w:rsid w:val="00E34657"/>
    <w:rsid w:val="00E35948"/>
    <w:rsid w:val="00E36630"/>
    <w:rsid w:val="00E367BA"/>
    <w:rsid w:val="00E41FE1"/>
    <w:rsid w:val="00E424EF"/>
    <w:rsid w:val="00E4347D"/>
    <w:rsid w:val="00E460D3"/>
    <w:rsid w:val="00E474B5"/>
    <w:rsid w:val="00E474ED"/>
    <w:rsid w:val="00E50419"/>
    <w:rsid w:val="00E51ABD"/>
    <w:rsid w:val="00E549DD"/>
    <w:rsid w:val="00E57676"/>
    <w:rsid w:val="00E621A2"/>
    <w:rsid w:val="00E65053"/>
    <w:rsid w:val="00E657CF"/>
    <w:rsid w:val="00E66652"/>
    <w:rsid w:val="00E67FC9"/>
    <w:rsid w:val="00E713E9"/>
    <w:rsid w:val="00E71939"/>
    <w:rsid w:val="00E72996"/>
    <w:rsid w:val="00E808C1"/>
    <w:rsid w:val="00E81230"/>
    <w:rsid w:val="00E82FD6"/>
    <w:rsid w:val="00E830DB"/>
    <w:rsid w:val="00E83617"/>
    <w:rsid w:val="00E84AC4"/>
    <w:rsid w:val="00E851AE"/>
    <w:rsid w:val="00E85D52"/>
    <w:rsid w:val="00E87EF6"/>
    <w:rsid w:val="00E915A3"/>
    <w:rsid w:val="00E9330F"/>
    <w:rsid w:val="00E93E1E"/>
    <w:rsid w:val="00E9414A"/>
    <w:rsid w:val="00E96A91"/>
    <w:rsid w:val="00EA272E"/>
    <w:rsid w:val="00EA443D"/>
    <w:rsid w:val="00EA4F35"/>
    <w:rsid w:val="00EA6648"/>
    <w:rsid w:val="00EA6F34"/>
    <w:rsid w:val="00EB0A1B"/>
    <w:rsid w:val="00EB1A1A"/>
    <w:rsid w:val="00EB1A32"/>
    <w:rsid w:val="00EB1F40"/>
    <w:rsid w:val="00EB250E"/>
    <w:rsid w:val="00EB2C08"/>
    <w:rsid w:val="00EB3A0D"/>
    <w:rsid w:val="00EB4000"/>
    <w:rsid w:val="00EB5A1C"/>
    <w:rsid w:val="00EB61FC"/>
    <w:rsid w:val="00EC09CB"/>
    <w:rsid w:val="00EC6100"/>
    <w:rsid w:val="00EC65B5"/>
    <w:rsid w:val="00ED0753"/>
    <w:rsid w:val="00ED2BE3"/>
    <w:rsid w:val="00ED4183"/>
    <w:rsid w:val="00ED4296"/>
    <w:rsid w:val="00ED5822"/>
    <w:rsid w:val="00ED602B"/>
    <w:rsid w:val="00ED7470"/>
    <w:rsid w:val="00ED7B14"/>
    <w:rsid w:val="00EE2733"/>
    <w:rsid w:val="00EE39A2"/>
    <w:rsid w:val="00EE4A1B"/>
    <w:rsid w:val="00EF05B1"/>
    <w:rsid w:val="00EF0F46"/>
    <w:rsid w:val="00EF1269"/>
    <w:rsid w:val="00EF16CC"/>
    <w:rsid w:val="00EF5DFF"/>
    <w:rsid w:val="00EF64FF"/>
    <w:rsid w:val="00F01EF0"/>
    <w:rsid w:val="00F01F75"/>
    <w:rsid w:val="00F0207E"/>
    <w:rsid w:val="00F034B1"/>
    <w:rsid w:val="00F04336"/>
    <w:rsid w:val="00F05481"/>
    <w:rsid w:val="00F061AE"/>
    <w:rsid w:val="00F14861"/>
    <w:rsid w:val="00F17494"/>
    <w:rsid w:val="00F22276"/>
    <w:rsid w:val="00F227B1"/>
    <w:rsid w:val="00F24360"/>
    <w:rsid w:val="00F24AD8"/>
    <w:rsid w:val="00F2591C"/>
    <w:rsid w:val="00F26FDD"/>
    <w:rsid w:val="00F270A3"/>
    <w:rsid w:val="00F27E4B"/>
    <w:rsid w:val="00F307CD"/>
    <w:rsid w:val="00F32170"/>
    <w:rsid w:val="00F33091"/>
    <w:rsid w:val="00F34A63"/>
    <w:rsid w:val="00F34E53"/>
    <w:rsid w:val="00F37686"/>
    <w:rsid w:val="00F376C8"/>
    <w:rsid w:val="00F37B6E"/>
    <w:rsid w:val="00F424CA"/>
    <w:rsid w:val="00F440AA"/>
    <w:rsid w:val="00F444CC"/>
    <w:rsid w:val="00F44509"/>
    <w:rsid w:val="00F45910"/>
    <w:rsid w:val="00F46B74"/>
    <w:rsid w:val="00F52BFF"/>
    <w:rsid w:val="00F53FCB"/>
    <w:rsid w:val="00F55959"/>
    <w:rsid w:val="00F55F89"/>
    <w:rsid w:val="00F60632"/>
    <w:rsid w:val="00F63399"/>
    <w:rsid w:val="00F63926"/>
    <w:rsid w:val="00F641CC"/>
    <w:rsid w:val="00F64442"/>
    <w:rsid w:val="00F657CE"/>
    <w:rsid w:val="00F66783"/>
    <w:rsid w:val="00F66785"/>
    <w:rsid w:val="00F6688A"/>
    <w:rsid w:val="00F71242"/>
    <w:rsid w:val="00F7178A"/>
    <w:rsid w:val="00F735F2"/>
    <w:rsid w:val="00F74628"/>
    <w:rsid w:val="00F74EDC"/>
    <w:rsid w:val="00F7566C"/>
    <w:rsid w:val="00F77251"/>
    <w:rsid w:val="00F774B3"/>
    <w:rsid w:val="00F77AAB"/>
    <w:rsid w:val="00F801C9"/>
    <w:rsid w:val="00F81763"/>
    <w:rsid w:val="00F822B7"/>
    <w:rsid w:val="00F8346D"/>
    <w:rsid w:val="00F83670"/>
    <w:rsid w:val="00F83F95"/>
    <w:rsid w:val="00F83FF0"/>
    <w:rsid w:val="00F84121"/>
    <w:rsid w:val="00F8729C"/>
    <w:rsid w:val="00F87E27"/>
    <w:rsid w:val="00F934E1"/>
    <w:rsid w:val="00F9403A"/>
    <w:rsid w:val="00F95532"/>
    <w:rsid w:val="00FA134D"/>
    <w:rsid w:val="00FA1401"/>
    <w:rsid w:val="00FA1914"/>
    <w:rsid w:val="00FA328F"/>
    <w:rsid w:val="00FA3817"/>
    <w:rsid w:val="00FA7563"/>
    <w:rsid w:val="00FB1828"/>
    <w:rsid w:val="00FB1AEE"/>
    <w:rsid w:val="00FB1BF4"/>
    <w:rsid w:val="00FB3728"/>
    <w:rsid w:val="00FB4387"/>
    <w:rsid w:val="00FB6060"/>
    <w:rsid w:val="00FC198A"/>
    <w:rsid w:val="00FC28F6"/>
    <w:rsid w:val="00FC30C5"/>
    <w:rsid w:val="00FC6750"/>
    <w:rsid w:val="00FD1271"/>
    <w:rsid w:val="00FD1836"/>
    <w:rsid w:val="00FD1C10"/>
    <w:rsid w:val="00FD2E01"/>
    <w:rsid w:val="00FD2F86"/>
    <w:rsid w:val="00FD4D0C"/>
    <w:rsid w:val="00FD7DA1"/>
    <w:rsid w:val="00FE0AB7"/>
    <w:rsid w:val="00FE1A0F"/>
    <w:rsid w:val="00FE43A4"/>
    <w:rsid w:val="00FE75D1"/>
    <w:rsid w:val="00FE7927"/>
    <w:rsid w:val="00FE7B6F"/>
    <w:rsid w:val="00FF3537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796642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iPriority="39" w:unhideWhenUsed="0"/>
    <w:lsdException w:name="Placeholder Text" w:semiHidden="0" w:uiPriority="9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618C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F01E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1EF0"/>
  </w:style>
  <w:style w:type="paragraph" w:styleId="BalloonText">
    <w:name w:val="Balloon Text"/>
    <w:basedOn w:val="Normal"/>
    <w:link w:val="BalloonTextChar"/>
    <w:rsid w:val="006C5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1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67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7DE3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67DE3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4694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31901"/>
    <w:rPr>
      <w:color w:val="808080"/>
    </w:rPr>
  </w:style>
  <w:style w:type="paragraph" w:styleId="NormalWeb">
    <w:name w:val="Normal (Web)"/>
    <w:basedOn w:val="Normal"/>
    <w:uiPriority w:val="99"/>
    <w:unhideWhenUsed/>
    <w:rsid w:val="003628E5"/>
    <w:pPr>
      <w:spacing w:before="100" w:beforeAutospacing="1" w:after="100" w:afterAutospacing="1"/>
    </w:pPr>
    <w:rPr>
      <w:rFonts w:eastAsiaTheme="minorEastAsia"/>
      <w:lang w:eastAsia="zh-CN"/>
    </w:rPr>
  </w:style>
  <w:style w:type="character" w:styleId="CommentReference">
    <w:name w:val="annotation reference"/>
    <w:basedOn w:val="DefaultParagraphFont"/>
    <w:rsid w:val="00F227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7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27B1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22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227B1"/>
    <w:rPr>
      <w:b/>
      <w:bCs/>
      <w:sz w:val="20"/>
      <w:szCs w:val="20"/>
      <w:lang w:eastAsia="en-US"/>
    </w:rPr>
  </w:style>
  <w:style w:type="paragraph" w:styleId="Revision">
    <w:name w:val="Revision"/>
    <w:hidden/>
    <w:rsid w:val="005E0E5B"/>
    <w:rPr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0352C5"/>
    <w:pPr>
      <w:tabs>
        <w:tab w:val="center" w:pos="4680"/>
        <w:tab w:val="right" w:pos="9360"/>
      </w:tabs>
      <w:spacing w:after="1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0352C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757F"/>
    <w:rPr>
      <w:lang w:eastAsia="en-US"/>
    </w:rPr>
  </w:style>
  <w:style w:type="paragraph" w:styleId="Title">
    <w:name w:val="Title"/>
    <w:basedOn w:val="Normal"/>
    <w:link w:val="TitleChar"/>
    <w:qFormat/>
    <w:rsid w:val="00733BE2"/>
    <w:pPr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33BE2"/>
    <w:rPr>
      <w:rFonts w:ascii="Times" w:eastAsia="Times New Roman" w:hAnsi="Times"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9D0993"/>
    <w:pPr>
      <w:jc w:val="center"/>
    </w:pPr>
    <w:rPr>
      <w:rFonts w:ascii="Times" w:eastAsia="Times New Roman" w:hAnsi="Times"/>
      <w:sz w:val="36"/>
      <w:szCs w:val="20"/>
    </w:rPr>
  </w:style>
  <w:style w:type="character" w:customStyle="1" w:styleId="BodyTextChar">
    <w:name w:val="Body Text Char"/>
    <w:basedOn w:val="DefaultParagraphFont"/>
    <w:link w:val="BodyText"/>
    <w:rsid w:val="009D0993"/>
    <w:rPr>
      <w:rFonts w:ascii="Times" w:eastAsia="Times New Roman" w:hAnsi="Times"/>
      <w:sz w:val="3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iPriority="39" w:unhideWhenUsed="0"/>
    <w:lsdException w:name="Placeholder Text" w:semiHidden="0" w:uiPriority="9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618C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F01E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1EF0"/>
  </w:style>
  <w:style w:type="paragraph" w:styleId="BalloonText">
    <w:name w:val="Balloon Text"/>
    <w:basedOn w:val="Normal"/>
    <w:link w:val="BalloonTextChar"/>
    <w:rsid w:val="006C5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1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67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7DE3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67DE3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4694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31901"/>
    <w:rPr>
      <w:color w:val="808080"/>
    </w:rPr>
  </w:style>
  <w:style w:type="paragraph" w:styleId="NormalWeb">
    <w:name w:val="Normal (Web)"/>
    <w:basedOn w:val="Normal"/>
    <w:uiPriority w:val="99"/>
    <w:unhideWhenUsed/>
    <w:rsid w:val="003628E5"/>
    <w:pPr>
      <w:spacing w:before="100" w:beforeAutospacing="1" w:after="100" w:afterAutospacing="1"/>
    </w:pPr>
    <w:rPr>
      <w:rFonts w:eastAsiaTheme="minorEastAsia"/>
      <w:lang w:eastAsia="zh-CN"/>
    </w:rPr>
  </w:style>
  <w:style w:type="character" w:styleId="CommentReference">
    <w:name w:val="annotation reference"/>
    <w:basedOn w:val="DefaultParagraphFont"/>
    <w:rsid w:val="00F227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7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27B1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22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227B1"/>
    <w:rPr>
      <w:b/>
      <w:bCs/>
      <w:sz w:val="20"/>
      <w:szCs w:val="20"/>
      <w:lang w:eastAsia="en-US"/>
    </w:rPr>
  </w:style>
  <w:style w:type="paragraph" w:styleId="Revision">
    <w:name w:val="Revision"/>
    <w:hidden/>
    <w:rsid w:val="005E0E5B"/>
    <w:rPr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0352C5"/>
    <w:pPr>
      <w:tabs>
        <w:tab w:val="center" w:pos="4680"/>
        <w:tab w:val="right" w:pos="9360"/>
      </w:tabs>
      <w:spacing w:after="1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0352C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757F"/>
    <w:rPr>
      <w:lang w:eastAsia="en-US"/>
    </w:rPr>
  </w:style>
  <w:style w:type="paragraph" w:styleId="Title">
    <w:name w:val="Title"/>
    <w:basedOn w:val="Normal"/>
    <w:link w:val="TitleChar"/>
    <w:qFormat/>
    <w:rsid w:val="00733BE2"/>
    <w:pPr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33BE2"/>
    <w:rPr>
      <w:rFonts w:ascii="Times" w:eastAsia="Times New Roman" w:hAnsi="Times"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9D0993"/>
    <w:pPr>
      <w:jc w:val="center"/>
    </w:pPr>
    <w:rPr>
      <w:rFonts w:ascii="Times" w:eastAsia="Times New Roman" w:hAnsi="Times"/>
      <w:sz w:val="36"/>
      <w:szCs w:val="20"/>
    </w:rPr>
  </w:style>
  <w:style w:type="character" w:customStyle="1" w:styleId="BodyTextChar">
    <w:name w:val="Body Text Char"/>
    <w:basedOn w:val="DefaultParagraphFont"/>
    <w:link w:val="BodyText"/>
    <w:rsid w:val="009D0993"/>
    <w:rPr>
      <w:rFonts w:ascii="Times" w:eastAsia="Times New Roman" w:hAnsi="Times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A1048-AFC0-44C6-84DC-7901ABFB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E3F347CC</Template>
  <TotalTime>0</TotalTime>
  <Pages>13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the following circuit</vt:lpstr>
    </vt:vector>
  </TitlesOfParts>
  <Company>Engineering Computer Network</Company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the following circuit</dc:title>
  <dc:creator>Minghao Qi;Peter Bermel</dc:creator>
  <cp:lastModifiedBy>Michael A Capano</cp:lastModifiedBy>
  <cp:revision>2</cp:revision>
  <cp:lastPrinted>2015-02-09T22:50:00Z</cp:lastPrinted>
  <dcterms:created xsi:type="dcterms:W3CDTF">2016-09-20T20:10:00Z</dcterms:created>
  <dcterms:modified xsi:type="dcterms:W3CDTF">2016-09-20T20:10:00Z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NewReviewCycle">
    <vt:lpwstr/>
  </property>
</Properties>
</file>